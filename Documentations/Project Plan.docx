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535" w:rsidRDefault="00272535">
      <w:pPr>
        <w:pStyle w:val="TOCHeading"/>
        <w:rPr>
          <w:rFonts w:asciiTheme="minorHAnsi" w:eastAsiaTheme="minorHAnsi" w:hAnsiTheme="minorHAnsi" w:cstheme="minorBidi"/>
          <w:color w:val="auto"/>
          <w:sz w:val="22"/>
          <w:szCs w:val="22"/>
        </w:rPr>
      </w:pPr>
      <w:bookmarkStart w:id="0" w:name="_Toc476318893"/>
    </w:p>
    <w:sdt>
      <w:sdtPr>
        <w:rPr>
          <w:rFonts w:asciiTheme="minorHAnsi" w:eastAsiaTheme="minorHAnsi" w:hAnsiTheme="minorHAnsi" w:cstheme="minorBidi"/>
          <w:color w:val="auto"/>
          <w:sz w:val="22"/>
          <w:szCs w:val="22"/>
        </w:rPr>
        <w:id w:val="1673369982"/>
        <w:docPartObj>
          <w:docPartGallery w:val="Table of Contents"/>
          <w:docPartUnique/>
        </w:docPartObj>
      </w:sdtPr>
      <w:sdtEndPr>
        <w:rPr>
          <w:b/>
          <w:bCs/>
          <w:noProof/>
        </w:rPr>
      </w:sdtEndPr>
      <w:sdtContent>
        <w:p w:rsidR="00986A0C" w:rsidRDefault="00986A0C">
          <w:pPr>
            <w:pStyle w:val="TOCHeading"/>
          </w:pPr>
          <w:r>
            <w:t>Table of Contents</w:t>
          </w:r>
        </w:p>
        <w:p w:rsidR="00004463" w:rsidRDefault="00986A0C">
          <w:pPr>
            <w:pStyle w:val="TOC1"/>
            <w:tabs>
              <w:tab w:val="right" w:leader="dot" w:pos="9016"/>
            </w:tabs>
            <w:rPr>
              <w:ins w:id="1" w:author="Fierce PC" w:date="2017-04-05T17:42:00Z"/>
              <w:rFonts w:eastAsiaTheme="minorEastAsia"/>
              <w:noProof/>
              <w:lang w:val="en-GB" w:eastAsia="en-GB"/>
            </w:rPr>
          </w:pPr>
          <w:r>
            <w:fldChar w:fldCharType="begin"/>
          </w:r>
          <w:r>
            <w:instrText xml:space="preserve"> TOC \o "1-3" \h \z \u </w:instrText>
          </w:r>
          <w:r>
            <w:fldChar w:fldCharType="separate"/>
          </w:r>
          <w:ins w:id="2" w:author="Fierce PC" w:date="2017-04-05T17:42:00Z">
            <w:r w:rsidR="00004463" w:rsidRPr="0072717F">
              <w:rPr>
                <w:rStyle w:val="Hyperlink"/>
                <w:noProof/>
              </w:rPr>
              <w:fldChar w:fldCharType="begin"/>
            </w:r>
            <w:r w:rsidR="00004463" w:rsidRPr="0072717F">
              <w:rPr>
                <w:rStyle w:val="Hyperlink"/>
                <w:noProof/>
              </w:rPr>
              <w:instrText xml:space="preserve"> </w:instrText>
            </w:r>
            <w:r w:rsidR="00004463">
              <w:rPr>
                <w:noProof/>
              </w:rPr>
              <w:instrText>HYPERLINK \l "_Toc479177474"</w:instrText>
            </w:r>
            <w:r w:rsidR="00004463" w:rsidRPr="0072717F">
              <w:rPr>
                <w:rStyle w:val="Hyperlink"/>
                <w:noProof/>
              </w:rPr>
              <w:instrText xml:space="preserve"> </w:instrText>
            </w:r>
            <w:r w:rsidR="00004463" w:rsidRPr="0072717F">
              <w:rPr>
                <w:rStyle w:val="Hyperlink"/>
                <w:noProof/>
              </w:rPr>
            </w:r>
            <w:r w:rsidR="00004463" w:rsidRPr="0072717F">
              <w:rPr>
                <w:rStyle w:val="Hyperlink"/>
                <w:noProof/>
              </w:rPr>
              <w:fldChar w:fldCharType="separate"/>
            </w:r>
            <w:r w:rsidR="00004463" w:rsidRPr="0072717F">
              <w:rPr>
                <w:rStyle w:val="Hyperlink"/>
                <w:noProof/>
              </w:rPr>
              <w:t>Introduction</w:t>
            </w:r>
            <w:r w:rsidR="00004463">
              <w:rPr>
                <w:noProof/>
                <w:webHidden/>
              </w:rPr>
              <w:tab/>
            </w:r>
            <w:r w:rsidR="00004463">
              <w:rPr>
                <w:noProof/>
                <w:webHidden/>
              </w:rPr>
              <w:fldChar w:fldCharType="begin"/>
            </w:r>
            <w:r w:rsidR="00004463">
              <w:rPr>
                <w:noProof/>
                <w:webHidden/>
              </w:rPr>
              <w:instrText xml:space="preserve"> PAGEREF _Toc479177474 \h </w:instrText>
            </w:r>
            <w:r w:rsidR="00004463">
              <w:rPr>
                <w:noProof/>
                <w:webHidden/>
              </w:rPr>
            </w:r>
          </w:ins>
          <w:r w:rsidR="00004463">
            <w:rPr>
              <w:noProof/>
              <w:webHidden/>
            </w:rPr>
            <w:fldChar w:fldCharType="separate"/>
          </w:r>
          <w:ins w:id="3" w:author="Fierce PC" w:date="2017-04-05T17:42:00Z">
            <w:r w:rsidR="00004463">
              <w:rPr>
                <w:noProof/>
                <w:webHidden/>
              </w:rPr>
              <w:t>2</w:t>
            </w:r>
            <w:r w:rsidR="00004463">
              <w:rPr>
                <w:noProof/>
                <w:webHidden/>
              </w:rPr>
              <w:fldChar w:fldCharType="end"/>
            </w:r>
            <w:r w:rsidR="00004463" w:rsidRPr="0072717F">
              <w:rPr>
                <w:rStyle w:val="Hyperlink"/>
                <w:noProof/>
              </w:rPr>
              <w:fldChar w:fldCharType="end"/>
            </w:r>
          </w:ins>
        </w:p>
        <w:p w:rsidR="00004463" w:rsidRDefault="00004463">
          <w:pPr>
            <w:pStyle w:val="TOC2"/>
            <w:rPr>
              <w:ins w:id="4" w:author="Fierce PC" w:date="2017-04-05T17:42:00Z"/>
              <w:rFonts w:eastAsiaTheme="minorEastAsia"/>
              <w:noProof/>
              <w:lang w:val="en-GB" w:eastAsia="en-GB"/>
            </w:rPr>
          </w:pPr>
          <w:ins w:id="5" w:author="Fierce PC" w:date="2017-04-05T17:42:00Z">
            <w:r w:rsidRPr="0072717F">
              <w:rPr>
                <w:rStyle w:val="Hyperlink"/>
                <w:noProof/>
              </w:rPr>
              <w:fldChar w:fldCharType="begin"/>
            </w:r>
            <w:r w:rsidRPr="0072717F">
              <w:rPr>
                <w:rStyle w:val="Hyperlink"/>
                <w:noProof/>
              </w:rPr>
              <w:instrText xml:space="preserve"> </w:instrText>
            </w:r>
            <w:r>
              <w:rPr>
                <w:noProof/>
              </w:rPr>
              <w:instrText>HYPERLINK \l "_Toc479177475"</w:instrText>
            </w:r>
            <w:r w:rsidRPr="0072717F">
              <w:rPr>
                <w:rStyle w:val="Hyperlink"/>
                <w:noProof/>
              </w:rPr>
              <w:instrText xml:space="preserve"> </w:instrText>
            </w:r>
            <w:r w:rsidRPr="0072717F">
              <w:rPr>
                <w:rStyle w:val="Hyperlink"/>
                <w:noProof/>
              </w:rPr>
            </w:r>
            <w:r w:rsidRPr="0072717F">
              <w:rPr>
                <w:rStyle w:val="Hyperlink"/>
                <w:noProof/>
              </w:rPr>
              <w:fldChar w:fldCharType="separate"/>
            </w:r>
            <w:r w:rsidRPr="0072717F">
              <w:rPr>
                <w:rStyle w:val="Hyperlink"/>
                <w:noProof/>
              </w:rPr>
              <w:t>What needs to be done?</w:t>
            </w:r>
            <w:r>
              <w:rPr>
                <w:noProof/>
                <w:webHidden/>
              </w:rPr>
              <w:tab/>
            </w:r>
            <w:r>
              <w:rPr>
                <w:noProof/>
                <w:webHidden/>
              </w:rPr>
              <w:fldChar w:fldCharType="begin"/>
            </w:r>
            <w:r>
              <w:rPr>
                <w:noProof/>
                <w:webHidden/>
              </w:rPr>
              <w:instrText xml:space="preserve"> PAGEREF _Toc479177475 \h </w:instrText>
            </w:r>
            <w:r>
              <w:rPr>
                <w:noProof/>
                <w:webHidden/>
              </w:rPr>
            </w:r>
          </w:ins>
          <w:r>
            <w:rPr>
              <w:noProof/>
              <w:webHidden/>
            </w:rPr>
            <w:fldChar w:fldCharType="separate"/>
          </w:r>
          <w:ins w:id="6" w:author="Fierce PC" w:date="2017-04-05T17:42:00Z">
            <w:r>
              <w:rPr>
                <w:noProof/>
                <w:webHidden/>
              </w:rPr>
              <w:t>3</w:t>
            </w:r>
            <w:r>
              <w:rPr>
                <w:noProof/>
                <w:webHidden/>
              </w:rPr>
              <w:fldChar w:fldCharType="end"/>
            </w:r>
            <w:r w:rsidRPr="0072717F">
              <w:rPr>
                <w:rStyle w:val="Hyperlink"/>
                <w:noProof/>
              </w:rPr>
              <w:fldChar w:fldCharType="end"/>
            </w:r>
          </w:ins>
        </w:p>
        <w:p w:rsidR="00004463" w:rsidRDefault="00004463">
          <w:pPr>
            <w:pStyle w:val="TOC2"/>
            <w:rPr>
              <w:ins w:id="7" w:author="Fierce PC" w:date="2017-04-05T17:42:00Z"/>
              <w:rFonts w:eastAsiaTheme="minorEastAsia"/>
              <w:noProof/>
              <w:lang w:val="en-GB" w:eastAsia="en-GB"/>
            </w:rPr>
          </w:pPr>
          <w:ins w:id="8" w:author="Fierce PC" w:date="2017-04-05T17:42:00Z">
            <w:r w:rsidRPr="0072717F">
              <w:rPr>
                <w:rStyle w:val="Hyperlink"/>
                <w:noProof/>
              </w:rPr>
              <w:fldChar w:fldCharType="begin"/>
            </w:r>
            <w:r w:rsidRPr="0072717F">
              <w:rPr>
                <w:rStyle w:val="Hyperlink"/>
                <w:noProof/>
              </w:rPr>
              <w:instrText xml:space="preserve"> </w:instrText>
            </w:r>
            <w:r>
              <w:rPr>
                <w:noProof/>
              </w:rPr>
              <w:instrText>HYPERLINK \l "_Toc479177476"</w:instrText>
            </w:r>
            <w:r w:rsidRPr="0072717F">
              <w:rPr>
                <w:rStyle w:val="Hyperlink"/>
                <w:noProof/>
              </w:rPr>
              <w:instrText xml:space="preserve"> </w:instrText>
            </w:r>
            <w:r w:rsidRPr="0072717F">
              <w:rPr>
                <w:rStyle w:val="Hyperlink"/>
                <w:noProof/>
              </w:rPr>
            </w:r>
            <w:r w:rsidRPr="0072717F">
              <w:rPr>
                <w:rStyle w:val="Hyperlink"/>
                <w:noProof/>
              </w:rPr>
              <w:fldChar w:fldCharType="separate"/>
            </w:r>
            <w:r w:rsidRPr="0072717F">
              <w:rPr>
                <w:rStyle w:val="Hyperlink"/>
                <w:noProof/>
              </w:rPr>
              <w:t>Who is going to do the tasks?</w:t>
            </w:r>
            <w:r>
              <w:rPr>
                <w:noProof/>
                <w:webHidden/>
              </w:rPr>
              <w:tab/>
            </w:r>
            <w:r>
              <w:rPr>
                <w:noProof/>
                <w:webHidden/>
              </w:rPr>
              <w:fldChar w:fldCharType="begin"/>
            </w:r>
            <w:r>
              <w:rPr>
                <w:noProof/>
                <w:webHidden/>
              </w:rPr>
              <w:instrText xml:space="preserve"> PAGEREF _Toc479177476 \h </w:instrText>
            </w:r>
            <w:r>
              <w:rPr>
                <w:noProof/>
                <w:webHidden/>
              </w:rPr>
            </w:r>
          </w:ins>
          <w:r>
            <w:rPr>
              <w:noProof/>
              <w:webHidden/>
            </w:rPr>
            <w:fldChar w:fldCharType="separate"/>
          </w:r>
          <w:ins w:id="9" w:author="Fierce PC" w:date="2017-04-05T17:42:00Z">
            <w:r>
              <w:rPr>
                <w:noProof/>
                <w:webHidden/>
              </w:rPr>
              <w:t>3</w:t>
            </w:r>
            <w:r>
              <w:rPr>
                <w:noProof/>
                <w:webHidden/>
              </w:rPr>
              <w:fldChar w:fldCharType="end"/>
            </w:r>
            <w:r w:rsidRPr="0072717F">
              <w:rPr>
                <w:rStyle w:val="Hyperlink"/>
                <w:noProof/>
              </w:rPr>
              <w:fldChar w:fldCharType="end"/>
            </w:r>
          </w:ins>
        </w:p>
        <w:p w:rsidR="00004463" w:rsidRDefault="00004463">
          <w:pPr>
            <w:pStyle w:val="TOC1"/>
            <w:tabs>
              <w:tab w:val="right" w:leader="dot" w:pos="9016"/>
            </w:tabs>
            <w:rPr>
              <w:ins w:id="10" w:author="Fierce PC" w:date="2017-04-05T17:42:00Z"/>
              <w:rFonts w:eastAsiaTheme="minorEastAsia"/>
              <w:noProof/>
              <w:lang w:val="en-GB" w:eastAsia="en-GB"/>
            </w:rPr>
          </w:pPr>
          <w:ins w:id="11" w:author="Fierce PC" w:date="2017-04-05T17:42:00Z">
            <w:r w:rsidRPr="0072717F">
              <w:rPr>
                <w:rStyle w:val="Hyperlink"/>
                <w:noProof/>
              </w:rPr>
              <w:fldChar w:fldCharType="begin"/>
            </w:r>
            <w:r w:rsidRPr="0072717F">
              <w:rPr>
                <w:rStyle w:val="Hyperlink"/>
                <w:noProof/>
              </w:rPr>
              <w:instrText xml:space="preserve"> </w:instrText>
            </w:r>
            <w:r>
              <w:rPr>
                <w:noProof/>
              </w:rPr>
              <w:instrText>HYPERLINK \l "_Toc479177477"</w:instrText>
            </w:r>
            <w:r w:rsidRPr="0072717F">
              <w:rPr>
                <w:rStyle w:val="Hyperlink"/>
                <w:noProof/>
              </w:rPr>
              <w:instrText xml:space="preserve"> </w:instrText>
            </w:r>
            <w:r w:rsidRPr="0072717F">
              <w:rPr>
                <w:rStyle w:val="Hyperlink"/>
                <w:noProof/>
              </w:rPr>
            </w:r>
            <w:r w:rsidRPr="0072717F">
              <w:rPr>
                <w:rStyle w:val="Hyperlink"/>
                <w:noProof/>
              </w:rPr>
              <w:fldChar w:fldCharType="separate"/>
            </w:r>
            <w:r w:rsidRPr="0072717F">
              <w:rPr>
                <w:rStyle w:val="Hyperlink"/>
                <w:noProof/>
              </w:rPr>
              <w:t>Work breakdown structure</w:t>
            </w:r>
            <w:r>
              <w:rPr>
                <w:noProof/>
                <w:webHidden/>
              </w:rPr>
              <w:tab/>
            </w:r>
            <w:r>
              <w:rPr>
                <w:noProof/>
                <w:webHidden/>
              </w:rPr>
              <w:fldChar w:fldCharType="begin"/>
            </w:r>
            <w:r>
              <w:rPr>
                <w:noProof/>
                <w:webHidden/>
              </w:rPr>
              <w:instrText xml:space="preserve"> PAGEREF _Toc479177477 \h </w:instrText>
            </w:r>
            <w:r>
              <w:rPr>
                <w:noProof/>
                <w:webHidden/>
              </w:rPr>
            </w:r>
          </w:ins>
          <w:r>
            <w:rPr>
              <w:noProof/>
              <w:webHidden/>
            </w:rPr>
            <w:fldChar w:fldCharType="separate"/>
          </w:r>
          <w:ins w:id="12" w:author="Fierce PC" w:date="2017-04-05T17:42:00Z">
            <w:r>
              <w:rPr>
                <w:noProof/>
                <w:webHidden/>
              </w:rPr>
              <w:t>5</w:t>
            </w:r>
            <w:r>
              <w:rPr>
                <w:noProof/>
                <w:webHidden/>
              </w:rPr>
              <w:fldChar w:fldCharType="end"/>
            </w:r>
            <w:r w:rsidRPr="0072717F">
              <w:rPr>
                <w:rStyle w:val="Hyperlink"/>
                <w:noProof/>
              </w:rPr>
              <w:fldChar w:fldCharType="end"/>
            </w:r>
          </w:ins>
        </w:p>
        <w:p w:rsidR="00004463" w:rsidRDefault="00004463">
          <w:pPr>
            <w:pStyle w:val="TOC1"/>
            <w:tabs>
              <w:tab w:val="right" w:leader="dot" w:pos="9016"/>
            </w:tabs>
            <w:rPr>
              <w:ins w:id="13" w:author="Fierce PC" w:date="2017-04-05T17:42:00Z"/>
              <w:rFonts w:eastAsiaTheme="minorEastAsia"/>
              <w:noProof/>
              <w:lang w:val="en-GB" w:eastAsia="en-GB"/>
            </w:rPr>
          </w:pPr>
          <w:ins w:id="14" w:author="Fierce PC" w:date="2017-04-05T17:42:00Z">
            <w:r w:rsidRPr="0072717F">
              <w:rPr>
                <w:rStyle w:val="Hyperlink"/>
                <w:noProof/>
              </w:rPr>
              <w:fldChar w:fldCharType="begin"/>
            </w:r>
            <w:r w:rsidRPr="0072717F">
              <w:rPr>
                <w:rStyle w:val="Hyperlink"/>
                <w:noProof/>
              </w:rPr>
              <w:instrText xml:space="preserve"> </w:instrText>
            </w:r>
            <w:r>
              <w:rPr>
                <w:noProof/>
              </w:rPr>
              <w:instrText>HYPERLINK \l "_Toc479177478"</w:instrText>
            </w:r>
            <w:r w:rsidRPr="0072717F">
              <w:rPr>
                <w:rStyle w:val="Hyperlink"/>
                <w:noProof/>
              </w:rPr>
              <w:instrText xml:space="preserve"> </w:instrText>
            </w:r>
            <w:r w:rsidRPr="0072717F">
              <w:rPr>
                <w:rStyle w:val="Hyperlink"/>
                <w:noProof/>
              </w:rPr>
            </w:r>
            <w:r w:rsidRPr="0072717F">
              <w:rPr>
                <w:rStyle w:val="Hyperlink"/>
                <w:noProof/>
              </w:rPr>
              <w:fldChar w:fldCharType="separate"/>
            </w:r>
            <w:r w:rsidRPr="0072717F">
              <w:rPr>
                <w:rStyle w:val="Hyperlink"/>
                <w:noProof/>
              </w:rPr>
              <w:t>Work Distribution:</w:t>
            </w:r>
            <w:r>
              <w:rPr>
                <w:noProof/>
                <w:webHidden/>
              </w:rPr>
              <w:tab/>
            </w:r>
            <w:r>
              <w:rPr>
                <w:noProof/>
                <w:webHidden/>
              </w:rPr>
              <w:fldChar w:fldCharType="begin"/>
            </w:r>
            <w:r>
              <w:rPr>
                <w:noProof/>
                <w:webHidden/>
              </w:rPr>
              <w:instrText xml:space="preserve"> PAGEREF _Toc479177478 \h </w:instrText>
            </w:r>
            <w:r>
              <w:rPr>
                <w:noProof/>
                <w:webHidden/>
              </w:rPr>
            </w:r>
          </w:ins>
          <w:r>
            <w:rPr>
              <w:noProof/>
              <w:webHidden/>
            </w:rPr>
            <w:fldChar w:fldCharType="separate"/>
          </w:r>
          <w:ins w:id="15" w:author="Fierce PC" w:date="2017-04-05T17:42:00Z">
            <w:r>
              <w:rPr>
                <w:noProof/>
                <w:webHidden/>
              </w:rPr>
              <w:t>6</w:t>
            </w:r>
            <w:r>
              <w:rPr>
                <w:noProof/>
                <w:webHidden/>
              </w:rPr>
              <w:fldChar w:fldCharType="end"/>
            </w:r>
            <w:r w:rsidRPr="0072717F">
              <w:rPr>
                <w:rStyle w:val="Hyperlink"/>
                <w:noProof/>
              </w:rPr>
              <w:fldChar w:fldCharType="end"/>
            </w:r>
          </w:ins>
        </w:p>
        <w:p w:rsidR="00004463" w:rsidRDefault="00004463">
          <w:pPr>
            <w:pStyle w:val="TOC2"/>
            <w:rPr>
              <w:ins w:id="16" w:author="Fierce PC" w:date="2017-04-05T17:42:00Z"/>
              <w:rFonts w:eastAsiaTheme="minorEastAsia"/>
              <w:noProof/>
              <w:lang w:val="en-GB" w:eastAsia="en-GB"/>
            </w:rPr>
          </w:pPr>
          <w:ins w:id="17" w:author="Fierce PC" w:date="2017-04-05T17:42:00Z">
            <w:r w:rsidRPr="0072717F">
              <w:rPr>
                <w:rStyle w:val="Hyperlink"/>
                <w:noProof/>
              </w:rPr>
              <w:fldChar w:fldCharType="begin"/>
            </w:r>
            <w:r w:rsidRPr="0072717F">
              <w:rPr>
                <w:rStyle w:val="Hyperlink"/>
                <w:noProof/>
              </w:rPr>
              <w:instrText xml:space="preserve"> </w:instrText>
            </w:r>
            <w:r>
              <w:rPr>
                <w:noProof/>
              </w:rPr>
              <w:instrText>HYPERLINK \l "_Toc479177479"</w:instrText>
            </w:r>
            <w:r w:rsidRPr="0072717F">
              <w:rPr>
                <w:rStyle w:val="Hyperlink"/>
                <w:noProof/>
              </w:rPr>
              <w:instrText xml:space="preserve"> </w:instrText>
            </w:r>
            <w:r w:rsidRPr="0072717F">
              <w:rPr>
                <w:rStyle w:val="Hyperlink"/>
                <w:noProof/>
              </w:rPr>
            </w:r>
            <w:r w:rsidRPr="0072717F">
              <w:rPr>
                <w:rStyle w:val="Hyperlink"/>
                <w:noProof/>
              </w:rPr>
              <w:fldChar w:fldCharType="separate"/>
            </w:r>
            <w:r w:rsidRPr="0072717F">
              <w:rPr>
                <w:rStyle w:val="Hyperlink"/>
                <w:noProof/>
              </w:rPr>
              <w:t>Shirwa:</w:t>
            </w:r>
            <w:r>
              <w:rPr>
                <w:noProof/>
                <w:webHidden/>
              </w:rPr>
              <w:tab/>
            </w:r>
            <w:r>
              <w:rPr>
                <w:noProof/>
                <w:webHidden/>
              </w:rPr>
              <w:fldChar w:fldCharType="begin"/>
            </w:r>
            <w:r>
              <w:rPr>
                <w:noProof/>
                <w:webHidden/>
              </w:rPr>
              <w:instrText xml:space="preserve"> PAGEREF _Toc479177479 \h </w:instrText>
            </w:r>
            <w:r>
              <w:rPr>
                <w:noProof/>
                <w:webHidden/>
              </w:rPr>
            </w:r>
          </w:ins>
          <w:r>
            <w:rPr>
              <w:noProof/>
              <w:webHidden/>
            </w:rPr>
            <w:fldChar w:fldCharType="separate"/>
          </w:r>
          <w:ins w:id="18" w:author="Fierce PC" w:date="2017-04-05T17:42:00Z">
            <w:r>
              <w:rPr>
                <w:noProof/>
                <w:webHidden/>
              </w:rPr>
              <w:t>6</w:t>
            </w:r>
            <w:r>
              <w:rPr>
                <w:noProof/>
                <w:webHidden/>
              </w:rPr>
              <w:fldChar w:fldCharType="end"/>
            </w:r>
            <w:r w:rsidRPr="0072717F">
              <w:rPr>
                <w:rStyle w:val="Hyperlink"/>
                <w:noProof/>
              </w:rPr>
              <w:fldChar w:fldCharType="end"/>
            </w:r>
          </w:ins>
        </w:p>
        <w:p w:rsidR="00004463" w:rsidRDefault="00004463">
          <w:pPr>
            <w:pStyle w:val="TOC2"/>
            <w:rPr>
              <w:ins w:id="19" w:author="Fierce PC" w:date="2017-04-05T17:42:00Z"/>
              <w:rFonts w:eastAsiaTheme="minorEastAsia"/>
              <w:noProof/>
              <w:lang w:val="en-GB" w:eastAsia="en-GB"/>
            </w:rPr>
          </w:pPr>
          <w:ins w:id="20" w:author="Fierce PC" w:date="2017-04-05T17:42:00Z">
            <w:r w:rsidRPr="0072717F">
              <w:rPr>
                <w:rStyle w:val="Hyperlink"/>
                <w:noProof/>
              </w:rPr>
              <w:fldChar w:fldCharType="begin"/>
            </w:r>
            <w:r w:rsidRPr="0072717F">
              <w:rPr>
                <w:rStyle w:val="Hyperlink"/>
                <w:noProof/>
              </w:rPr>
              <w:instrText xml:space="preserve"> </w:instrText>
            </w:r>
            <w:r>
              <w:rPr>
                <w:noProof/>
              </w:rPr>
              <w:instrText>HYPERLINK \l "_Toc479177480"</w:instrText>
            </w:r>
            <w:r w:rsidRPr="0072717F">
              <w:rPr>
                <w:rStyle w:val="Hyperlink"/>
                <w:noProof/>
              </w:rPr>
              <w:instrText xml:space="preserve"> </w:instrText>
            </w:r>
            <w:r w:rsidRPr="0072717F">
              <w:rPr>
                <w:rStyle w:val="Hyperlink"/>
                <w:noProof/>
              </w:rPr>
            </w:r>
            <w:r w:rsidRPr="0072717F">
              <w:rPr>
                <w:rStyle w:val="Hyperlink"/>
                <w:noProof/>
              </w:rPr>
              <w:fldChar w:fldCharType="separate"/>
            </w:r>
            <w:r w:rsidRPr="0072717F">
              <w:rPr>
                <w:rStyle w:val="Hyperlink"/>
                <w:noProof/>
              </w:rPr>
              <w:t>Mohamed:</w:t>
            </w:r>
            <w:r>
              <w:rPr>
                <w:noProof/>
                <w:webHidden/>
              </w:rPr>
              <w:tab/>
            </w:r>
            <w:r>
              <w:rPr>
                <w:noProof/>
                <w:webHidden/>
              </w:rPr>
              <w:fldChar w:fldCharType="begin"/>
            </w:r>
            <w:r>
              <w:rPr>
                <w:noProof/>
                <w:webHidden/>
              </w:rPr>
              <w:instrText xml:space="preserve"> PAGEREF _Toc479177480 \h </w:instrText>
            </w:r>
            <w:r>
              <w:rPr>
                <w:noProof/>
                <w:webHidden/>
              </w:rPr>
            </w:r>
          </w:ins>
          <w:r>
            <w:rPr>
              <w:noProof/>
              <w:webHidden/>
            </w:rPr>
            <w:fldChar w:fldCharType="separate"/>
          </w:r>
          <w:ins w:id="21" w:author="Fierce PC" w:date="2017-04-05T17:42:00Z">
            <w:r>
              <w:rPr>
                <w:noProof/>
                <w:webHidden/>
              </w:rPr>
              <w:t>6</w:t>
            </w:r>
            <w:r>
              <w:rPr>
                <w:noProof/>
                <w:webHidden/>
              </w:rPr>
              <w:fldChar w:fldCharType="end"/>
            </w:r>
            <w:r w:rsidRPr="0072717F">
              <w:rPr>
                <w:rStyle w:val="Hyperlink"/>
                <w:noProof/>
              </w:rPr>
              <w:fldChar w:fldCharType="end"/>
            </w:r>
          </w:ins>
        </w:p>
        <w:p w:rsidR="00004463" w:rsidRDefault="00004463">
          <w:pPr>
            <w:pStyle w:val="TOC2"/>
            <w:rPr>
              <w:ins w:id="22" w:author="Fierce PC" w:date="2017-04-05T17:42:00Z"/>
              <w:rFonts w:eastAsiaTheme="minorEastAsia"/>
              <w:noProof/>
              <w:lang w:val="en-GB" w:eastAsia="en-GB"/>
            </w:rPr>
          </w:pPr>
          <w:ins w:id="23" w:author="Fierce PC" w:date="2017-04-05T17:42:00Z">
            <w:r w:rsidRPr="0072717F">
              <w:rPr>
                <w:rStyle w:val="Hyperlink"/>
                <w:noProof/>
              </w:rPr>
              <w:fldChar w:fldCharType="begin"/>
            </w:r>
            <w:r w:rsidRPr="0072717F">
              <w:rPr>
                <w:rStyle w:val="Hyperlink"/>
                <w:noProof/>
              </w:rPr>
              <w:instrText xml:space="preserve"> </w:instrText>
            </w:r>
            <w:r>
              <w:rPr>
                <w:noProof/>
              </w:rPr>
              <w:instrText>HYPERLINK \l "_Toc479177481"</w:instrText>
            </w:r>
            <w:r w:rsidRPr="0072717F">
              <w:rPr>
                <w:rStyle w:val="Hyperlink"/>
                <w:noProof/>
              </w:rPr>
              <w:instrText xml:space="preserve"> </w:instrText>
            </w:r>
            <w:r w:rsidRPr="0072717F">
              <w:rPr>
                <w:rStyle w:val="Hyperlink"/>
                <w:noProof/>
              </w:rPr>
            </w:r>
            <w:r w:rsidRPr="0072717F">
              <w:rPr>
                <w:rStyle w:val="Hyperlink"/>
                <w:noProof/>
              </w:rPr>
              <w:fldChar w:fldCharType="separate"/>
            </w:r>
            <w:r w:rsidRPr="0072717F">
              <w:rPr>
                <w:rStyle w:val="Hyperlink"/>
                <w:noProof/>
              </w:rPr>
              <w:t>Dependencies</w:t>
            </w:r>
            <w:r>
              <w:rPr>
                <w:noProof/>
                <w:webHidden/>
              </w:rPr>
              <w:tab/>
            </w:r>
            <w:r>
              <w:rPr>
                <w:noProof/>
                <w:webHidden/>
              </w:rPr>
              <w:fldChar w:fldCharType="begin"/>
            </w:r>
            <w:r>
              <w:rPr>
                <w:noProof/>
                <w:webHidden/>
              </w:rPr>
              <w:instrText xml:space="preserve"> PAGEREF _Toc479177481 \h </w:instrText>
            </w:r>
            <w:r>
              <w:rPr>
                <w:noProof/>
                <w:webHidden/>
              </w:rPr>
            </w:r>
          </w:ins>
          <w:r>
            <w:rPr>
              <w:noProof/>
              <w:webHidden/>
            </w:rPr>
            <w:fldChar w:fldCharType="separate"/>
          </w:r>
          <w:ins w:id="24" w:author="Fierce PC" w:date="2017-04-05T17:42:00Z">
            <w:r>
              <w:rPr>
                <w:noProof/>
                <w:webHidden/>
              </w:rPr>
              <w:t>7</w:t>
            </w:r>
            <w:r>
              <w:rPr>
                <w:noProof/>
                <w:webHidden/>
              </w:rPr>
              <w:fldChar w:fldCharType="end"/>
            </w:r>
            <w:r w:rsidRPr="0072717F">
              <w:rPr>
                <w:rStyle w:val="Hyperlink"/>
                <w:noProof/>
              </w:rPr>
              <w:fldChar w:fldCharType="end"/>
            </w:r>
          </w:ins>
        </w:p>
        <w:p w:rsidR="00004463" w:rsidRDefault="00004463">
          <w:pPr>
            <w:pStyle w:val="TOC1"/>
            <w:tabs>
              <w:tab w:val="right" w:leader="dot" w:pos="9016"/>
            </w:tabs>
            <w:rPr>
              <w:ins w:id="25" w:author="Fierce PC" w:date="2017-04-05T17:42:00Z"/>
              <w:rFonts w:eastAsiaTheme="minorEastAsia"/>
              <w:noProof/>
              <w:lang w:val="en-GB" w:eastAsia="en-GB"/>
            </w:rPr>
          </w:pPr>
          <w:ins w:id="26" w:author="Fierce PC" w:date="2017-04-05T17:42:00Z">
            <w:r w:rsidRPr="0072717F">
              <w:rPr>
                <w:rStyle w:val="Hyperlink"/>
                <w:noProof/>
              </w:rPr>
              <w:fldChar w:fldCharType="begin"/>
            </w:r>
            <w:r w:rsidRPr="0072717F">
              <w:rPr>
                <w:rStyle w:val="Hyperlink"/>
                <w:noProof/>
              </w:rPr>
              <w:instrText xml:space="preserve"> </w:instrText>
            </w:r>
            <w:r>
              <w:rPr>
                <w:noProof/>
              </w:rPr>
              <w:instrText>HYPERLINK \l "_Toc479177482"</w:instrText>
            </w:r>
            <w:r w:rsidRPr="0072717F">
              <w:rPr>
                <w:rStyle w:val="Hyperlink"/>
                <w:noProof/>
              </w:rPr>
              <w:instrText xml:space="preserve"> </w:instrText>
            </w:r>
            <w:r w:rsidRPr="0072717F">
              <w:rPr>
                <w:rStyle w:val="Hyperlink"/>
                <w:noProof/>
              </w:rPr>
            </w:r>
            <w:r w:rsidRPr="0072717F">
              <w:rPr>
                <w:rStyle w:val="Hyperlink"/>
                <w:noProof/>
              </w:rPr>
              <w:fldChar w:fldCharType="separate"/>
            </w:r>
            <w:r w:rsidRPr="0072717F">
              <w:rPr>
                <w:rStyle w:val="Hyperlink"/>
                <w:noProof/>
              </w:rPr>
              <w:t>Work Scheduling</w:t>
            </w:r>
            <w:r>
              <w:rPr>
                <w:noProof/>
                <w:webHidden/>
              </w:rPr>
              <w:tab/>
            </w:r>
            <w:r>
              <w:rPr>
                <w:noProof/>
                <w:webHidden/>
              </w:rPr>
              <w:fldChar w:fldCharType="begin"/>
            </w:r>
            <w:r>
              <w:rPr>
                <w:noProof/>
                <w:webHidden/>
              </w:rPr>
              <w:instrText xml:space="preserve"> PAGEREF _Toc479177482 \h </w:instrText>
            </w:r>
            <w:r>
              <w:rPr>
                <w:noProof/>
                <w:webHidden/>
              </w:rPr>
            </w:r>
          </w:ins>
          <w:r>
            <w:rPr>
              <w:noProof/>
              <w:webHidden/>
            </w:rPr>
            <w:fldChar w:fldCharType="separate"/>
          </w:r>
          <w:ins w:id="27" w:author="Fierce PC" w:date="2017-04-05T17:42:00Z">
            <w:r>
              <w:rPr>
                <w:noProof/>
                <w:webHidden/>
              </w:rPr>
              <w:t>8</w:t>
            </w:r>
            <w:r>
              <w:rPr>
                <w:noProof/>
                <w:webHidden/>
              </w:rPr>
              <w:fldChar w:fldCharType="end"/>
            </w:r>
            <w:r w:rsidRPr="0072717F">
              <w:rPr>
                <w:rStyle w:val="Hyperlink"/>
                <w:noProof/>
              </w:rPr>
              <w:fldChar w:fldCharType="end"/>
            </w:r>
          </w:ins>
        </w:p>
        <w:p w:rsidR="00004463" w:rsidRDefault="00004463">
          <w:pPr>
            <w:pStyle w:val="TOC2"/>
            <w:rPr>
              <w:ins w:id="28" w:author="Fierce PC" w:date="2017-04-05T17:42:00Z"/>
              <w:rFonts w:eastAsiaTheme="minorEastAsia"/>
              <w:noProof/>
              <w:lang w:val="en-GB" w:eastAsia="en-GB"/>
            </w:rPr>
          </w:pPr>
          <w:ins w:id="29" w:author="Fierce PC" w:date="2017-04-05T17:42:00Z">
            <w:r w:rsidRPr="0072717F">
              <w:rPr>
                <w:rStyle w:val="Hyperlink"/>
                <w:noProof/>
              </w:rPr>
              <w:fldChar w:fldCharType="begin"/>
            </w:r>
            <w:r w:rsidRPr="0072717F">
              <w:rPr>
                <w:rStyle w:val="Hyperlink"/>
                <w:noProof/>
              </w:rPr>
              <w:instrText xml:space="preserve"> </w:instrText>
            </w:r>
            <w:r>
              <w:rPr>
                <w:noProof/>
              </w:rPr>
              <w:instrText>HYPERLINK \l "_Toc479177483"</w:instrText>
            </w:r>
            <w:r w:rsidRPr="0072717F">
              <w:rPr>
                <w:rStyle w:val="Hyperlink"/>
                <w:noProof/>
              </w:rPr>
              <w:instrText xml:space="preserve"> </w:instrText>
            </w:r>
            <w:r w:rsidRPr="0072717F">
              <w:rPr>
                <w:rStyle w:val="Hyperlink"/>
                <w:noProof/>
              </w:rPr>
            </w:r>
            <w:r w:rsidRPr="0072717F">
              <w:rPr>
                <w:rStyle w:val="Hyperlink"/>
                <w:noProof/>
              </w:rPr>
              <w:fldChar w:fldCharType="separate"/>
            </w:r>
            <w:r w:rsidRPr="0072717F">
              <w:rPr>
                <w:rStyle w:val="Hyperlink"/>
                <w:noProof/>
              </w:rPr>
              <w:t>L</w:t>
            </w:r>
            <w:r>
              <w:rPr>
                <w:noProof/>
                <w:webHidden/>
              </w:rPr>
              <w:tab/>
            </w:r>
            <w:r>
              <w:rPr>
                <w:noProof/>
                <w:webHidden/>
              </w:rPr>
              <w:fldChar w:fldCharType="begin"/>
            </w:r>
            <w:r>
              <w:rPr>
                <w:noProof/>
                <w:webHidden/>
              </w:rPr>
              <w:instrText xml:space="preserve"> PAGEREF _Toc479177483 \h </w:instrText>
            </w:r>
            <w:r>
              <w:rPr>
                <w:noProof/>
                <w:webHidden/>
              </w:rPr>
            </w:r>
          </w:ins>
          <w:r>
            <w:rPr>
              <w:noProof/>
              <w:webHidden/>
            </w:rPr>
            <w:fldChar w:fldCharType="separate"/>
          </w:r>
          <w:ins w:id="30" w:author="Fierce PC" w:date="2017-04-05T17:42:00Z">
            <w:r>
              <w:rPr>
                <w:noProof/>
                <w:webHidden/>
              </w:rPr>
              <w:t>8</w:t>
            </w:r>
            <w:r>
              <w:rPr>
                <w:noProof/>
                <w:webHidden/>
              </w:rPr>
              <w:fldChar w:fldCharType="end"/>
            </w:r>
            <w:r w:rsidRPr="0072717F">
              <w:rPr>
                <w:rStyle w:val="Hyperlink"/>
                <w:noProof/>
              </w:rPr>
              <w:fldChar w:fldCharType="end"/>
            </w:r>
          </w:ins>
        </w:p>
        <w:p w:rsidR="00004463" w:rsidRDefault="00004463">
          <w:pPr>
            <w:pStyle w:val="TOC2"/>
            <w:rPr>
              <w:ins w:id="31" w:author="Fierce PC" w:date="2017-04-05T17:42:00Z"/>
              <w:rFonts w:eastAsiaTheme="minorEastAsia"/>
              <w:noProof/>
              <w:lang w:val="en-GB" w:eastAsia="en-GB"/>
            </w:rPr>
          </w:pPr>
          <w:ins w:id="32" w:author="Fierce PC" w:date="2017-04-05T17:42:00Z">
            <w:r w:rsidRPr="0072717F">
              <w:rPr>
                <w:rStyle w:val="Hyperlink"/>
                <w:noProof/>
              </w:rPr>
              <w:fldChar w:fldCharType="begin"/>
            </w:r>
            <w:r w:rsidRPr="0072717F">
              <w:rPr>
                <w:rStyle w:val="Hyperlink"/>
                <w:noProof/>
              </w:rPr>
              <w:instrText xml:space="preserve"> </w:instrText>
            </w:r>
            <w:r>
              <w:rPr>
                <w:noProof/>
              </w:rPr>
              <w:instrText>HYPERLINK \l "_Toc479177484"</w:instrText>
            </w:r>
            <w:r w:rsidRPr="0072717F">
              <w:rPr>
                <w:rStyle w:val="Hyperlink"/>
                <w:noProof/>
              </w:rPr>
              <w:instrText xml:space="preserve"> </w:instrText>
            </w:r>
            <w:r w:rsidRPr="0072717F">
              <w:rPr>
                <w:rStyle w:val="Hyperlink"/>
                <w:noProof/>
              </w:rPr>
            </w:r>
            <w:r w:rsidRPr="0072717F">
              <w:rPr>
                <w:rStyle w:val="Hyperlink"/>
                <w:noProof/>
              </w:rPr>
              <w:fldChar w:fldCharType="separate"/>
            </w:r>
            <w:r w:rsidRPr="0072717F">
              <w:rPr>
                <w:rStyle w:val="Hyperlink"/>
                <w:noProof/>
                <w:lang w:val="en-GB" w:eastAsia="en-GB"/>
              </w:rPr>
              <w:t>ist of tasks that need to be done (Weeks 1-24)</w:t>
            </w:r>
            <w:r>
              <w:rPr>
                <w:noProof/>
                <w:webHidden/>
              </w:rPr>
              <w:tab/>
            </w:r>
            <w:r>
              <w:rPr>
                <w:noProof/>
                <w:webHidden/>
              </w:rPr>
              <w:fldChar w:fldCharType="begin"/>
            </w:r>
            <w:r>
              <w:rPr>
                <w:noProof/>
                <w:webHidden/>
              </w:rPr>
              <w:instrText xml:space="preserve"> PAGEREF _Toc479177484 \h </w:instrText>
            </w:r>
            <w:r>
              <w:rPr>
                <w:noProof/>
                <w:webHidden/>
              </w:rPr>
            </w:r>
          </w:ins>
          <w:r>
            <w:rPr>
              <w:noProof/>
              <w:webHidden/>
            </w:rPr>
            <w:fldChar w:fldCharType="separate"/>
          </w:r>
          <w:ins w:id="33" w:author="Fierce PC" w:date="2017-04-05T17:42:00Z">
            <w:r>
              <w:rPr>
                <w:noProof/>
                <w:webHidden/>
              </w:rPr>
              <w:t>8</w:t>
            </w:r>
            <w:r>
              <w:rPr>
                <w:noProof/>
                <w:webHidden/>
              </w:rPr>
              <w:fldChar w:fldCharType="end"/>
            </w:r>
            <w:r w:rsidRPr="0072717F">
              <w:rPr>
                <w:rStyle w:val="Hyperlink"/>
                <w:noProof/>
              </w:rPr>
              <w:fldChar w:fldCharType="end"/>
            </w:r>
          </w:ins>
        </w:p>
        <w:p w:rsidR="00004463" w:rsidRDefault="00004463">
          <w:pPr>
            <w:pStyle w:val="TOC1"/>
            <w:tabs>
              <w:tab w:val="right" w:leader="dot" w:pos="9016"/>
            </w:tabs>
            <w:rPr>
              <w:ins w:id="34" w:author="Fierce PC" w:date="2017-04-05T17:42:00Z"/>
              <w:rFonts w:eastAsiaTheme="minorEastAsia"/>
              <w:noProof/>
              <w:lang w:val="en-GB" w:eastAsia="en-GB"/>
            </w:rPr>
          </w:pPr>
          <w:ins w:id="35" w:author="Fierce PC" w:date="2017-04-05T17:42:00Z">
            <w:r w:rsidRPr="0072717F">
              <w:rPr>
                <w:rStyle w:val="Hyperlink"/>
                <w:noProof/>
              </w:rPr>
              <w:fldChar w:fldCharType="begin"/>
            </w:r>
            <w:r w:rsidRPr="0072717F">
              <w:rPr>
                <w:rStyle w:val="Hyperlink"/>
                <w:noProof/>
              </w:rPr>
              <w:instrText xml:space="preserve"> </w:instrText>
            </w:r>
            <w:r>
              <w:rPr>
                <w:noProof/>
              </w:rPr>
              <w:instrText>HYPERLINK \l "_Toc479177485"</w:instrText>
            </w:r>
            <w:r w:rsidRPr="0072717F">
              <w:rPr>
                <w:rStyle w:val="Hyperlink"/>
                <w:noProof/>
              </w:rPr>
              <w:instrText xml:space="preserve"> </w:instrText>
            </w:r>
            <w:r w:rsidRPr="0072717F">
              <w:rPr>
                <w:rStyle w:val="Hyperlink"/>
                <w:noProof/>
              </w:rPr>
            </w:r>
            <w:r w:rsidRPr="0072717F">
              <w:rPr>
                <w:rStyle w:val="Hyperlink"/>
                <w:noProof/>
              </w:rPr>
              <w:fldChar w:fldCharType="separate"/>
            </w:r>
            <w:r w:rsidRPr="0072717F">
              <w:rPr>
                <w:rStyle w:val="Hyperlink"/>
                <w:noProof/>
                <w:lang w:val="en-GB" w:eastAsia="en-GB"/>
              </w:rPr>
              <w:t>Tasks that need to happen for Technical Specification implementation</w:t>
            </w:r>
            <w:r>
              <w:rPr>
                <w:noProof/>
                <w:webHidden/>
              </w:rPr>
              <w:tab/>
            </w:r>
            <w:r>
              <w:rPr>
                <w:noProof/>
                <w:webHidden/>
              </w:rPr>
              <w:fldChar w:fldCharType="begin"/>
            </w:r>
            <w:r>
              <w:rPr>
                <w:noProof/>
                <w:webHidden/>
              </w:rPr>
              <w:instrText xml:space="preserve"> PAGEREF _Toc479177485 \h </w:instrText>
            </w:r>
            <w:r>
              <w:rPr>
                <w:noProof/>
                <w:webHidden/>
              </w:rPr>
            </w:r>
          </w:ins>
          <w:r>
            <w:rPr>
              <w:noProof/>
              <w:webHidden/>
            </w:rPr>
            <w:fldChar w:fldCharType="separate"/>
          </w:r>
          <w:ins w:id="36" w:author="Fierce PC" w:date="2017-04-05T17:42:00Z">
            <w:r>
              <w:rPr>
                <w:noProof/>
                <w:webHidden/>
              </w:rPr>
              <w:t>10</w:t>
            </w:r>
            <w:r>
              <w:rPr>
                <w:noProof/>
                <w:webHidden/>
              </w:rPr>
              <w:fldChar w:fldCharType="end"/>
            </w:r>
            <w:r w:rsidRPr="0072717F">
              <w:rPr>
                <w:rStyle w:val="Hyperlink"/>
                <w:noProof/>
              </w:rPr>
              <w:fldChar w:fldCharType="end"/>
            </w:r>
          </w:ins>
        </w:p>
        <w:p w:rsidR="00004463" w:rsidRDefault="00004463">
          <w:pPr>
            <w:pStyle w:val="TOC1"/>
            <w:tabs>
              <w:tab w:val="right" w:leader="dot" w:pos="9016"/>
            </w:tabs>
            <w:rPr>
              <w:ins w:id="37" w:author="Fierce PC" w:date="2017-04-05T17:42:00Z"/>
              <w:rFonts w:eastAsiaTheme="minorEastAsia"/>
              <w:noProof/>
              <w:lang w:val="en-GB" w:eastAsia="en-GB"/>
            </w:rPr>
          </w:pPr>
          <w:ins w:id="38" w:author="Fierce PC" w:date="2017-04-05T17:42:00Z">
            <w:r w:rsidRPr="0072717F">
              <w:rPr>
                <w:rStyle w:val="Hyperlink"/>
                <w:noProof/>
              </w:rPr>
              <w:fldChar w:fldCharType="begin"/>
            </w:r>
            <w:r w:rsidRPr="0072717F">
              <w:rPr>
                <w:rStyle w:val="Hyperlink"/>
                <w:noProof/>
              </w:rPr>
              <w:instrText xml:space="preserve"> </w:instrText>
            </w:r>
            <w:r>
              <w:rPr>
                <w:noProof/>
              </w:rPr>
              <w:instrText>HYPERLINK \l "_Toc479177486"</w:instrText>
            </w:r>
            <w:r w:rsidRPr="0072717F">
              <w:rPr>
                <w:rStyle w:val="Hyperlink"/>
                <w:noProof/>
              </w:rPr>
              <w:instrText xml:space="preserve"> </w:instrText>
            </w:r>
            <w:r w:rsidRPr="0072717F">
              <w:rPr>
                <w:rStyle w:val="Hyperlink"/>
                <w:noProof/>
              </w:rPr>
            </w:r>
            <w:r w:rsidRPr="0072717F">
              <w:rPr>
                <w:rStyle w:val="Hyperlink"/>
                <w:noProof/>
              </w:rPr>
              <w:fldChar w:fldCharType="separate"/>
            </w:r>
            <w:r w:rsidRPr="0072717F">
              <w:rPr>
                <w:rStyle w:val="Hyperlink"/>
                <w:noProof/>
              </w:rPr>
              <w:t>What presently has been done?</w:t>
            </w:r>
            <w:r>
              <w:rPr>
                <w:noProof/>
                <w:webHidden/>
              </w:rPr>
              <w:tab/>
            </w:r>
            <w:r>
              <w:rPr>
                <w:noProof/>
                <w:webHidden/>
              </w:rPr>
              <w:fldChar w:fldCharType="begin"/>
            </w:r>
            <w:r>
              <w:rPr>
                <w:noProof/>
                <w:webHidden/>
              </w:rPr>
              <w:instrText xml:space="preserve"> PAGEREF _Toc479177486 \h </w:instrText>
            </w:r>
            <w:r>
              <w:rPr>
                <w:noProof/>
                <w:webHidden/>
              </w:rPr>
            </w:r>
          </w:ins>
          <w:r>
            <w:rPr>
              <w:noProof/>
              <w:webHidden/>
            </w:rPr>
            <w:fldChar w:fldCharType="separate"/>
          </w:r>
          <w:ins w:id="39" w:author="Fierce PC" w:date="2017-04-05T17:42:00Z">
            <w:r>
              <w:rPr>
                <w:noProof/>
                <w:webHidden/>
              </w:rPr>
              <w:t>10</w:t>
            </w:r>
            <w:r>
              <w:rPr>
                <w:noProof/>
                <w:webHidden/>
              </w:rPr>
              <w:fldChar w:fldCharType="end"/>
            </w:r>
            <w:r w:rsidRPr="0072717F">
              <w:rPr>
                <w:rStyle w:val="Hyperlink"/>
                <w:noProof/>
              </w:rPr>
              <w:fldChar w:fldCharType="end"/>
            </w:r>
          </w:ins>
        </w:p>
        <w:p w:rsidR="00004463" w:rsidRDefault="00004463">
          <w:pPr>
            <w:pStyle w:val="TOC1"/>
            <w:tabs>
              <w:tab w:val="right" w:leader="dot" w:pos="9016"/>
            </w:tabs>
            <w:rPr>
              <w:ins w:id="40" w:author="Fierce PC" w:date="2017-04-05T17:42:00Z"/>
              <w:rFonts w:eastAsiaTheme="minorEastAsia"/>
              <w:noProof/>
              <w:lang w:val="en-GB" w:eastAsia="en-GB"/>
            </w:rPr>
          </w:pPr>
          <w:ins w:id="41" w:author="Fierce PC" w:date="2017-04-05T17:42:00Z">
            <w:r w:rsidRPr="0072717F">
              <w:rPr>
                <w:rStyle w:val="Hyperlink"/>
                <w:noProof/>
              </w:rPr>
              <w:fldChar w:fldCharType="begin"/>
            </w:r>
            <w:r w:rsidRPr="0072717F">
              <w:rPr>
                <w:rStyle w:val="Hyperlink"/>
                <w:noProof/>
              </w:rPr>
              <w:instrText xml:space="preserve"> </w:instrText>
            </w:r>
            <w:r>
              <w:rPr>
                <w:noProof/>
              </w:rPr>
              <w:instrText>HYPERLINK \l "_Toc479177487"</w:instrText>
            </w:r>
            <w:r w:rsidRPr="0072717F">
              <w:rPr>
                <w:rStyle w:val="Hyperlink"/>
                <w:noProof/>
              </w:rPr>
              <w:instrText xml:space="preserve"> </w:instrText>
            </w:r>
            <w:r w:rsidRPr="0072717F">
              <w:rPr>
                <w:rStyle w:val="Hyperlink"/>
                <w:noProof/>
              </w:rPr>
            </w:r>
            <w:r w:rsidRPr="0072717F">
              <w:rPr>
                <w:rStyle w:val="Hyperlink"/>
                <w:noProof/>
              </w:rPr>
              <w:fldChar w:fldCharType="separate"/>
            </w:r>
            <w:r w:rsidRPr="0072717F">
              <w:rPr>
                <w:rStyle w:val="Hyperlink"/>
                <w:noProof/>
              </w:rPr>
              <w:t>What needs to be done?</w:t>
            </w:r>
            <w:r>
              <w:rPr>
                <w:noProof/>
                <w:webHidden/>
              </w:rPr>
              <w:tab/>
            </w:r>
            <w:r>
              <w:rPr>
                <w:noProof/>
                <w:webHidden/>
              </w:rPr>
              <w:fldChar w:fldCharType="begin"/>
            </w:r>
            <w:r>
              <w:rPr>
                <w:noProof/>
                <w:webHidden/>
              </w:rPr>
              <w:instrText xml:space="preserve"> PAGEREF _Toc479177487 \h </w:instrText>
            </w:r>
            <w:r>
              <w:rPr>
                <w:noProof/>
                <w:webHidden/>
              </w:rPr>
            </w:r>
          </w:ins>
          <w:r>
            <w:rPr>
              <w:noProof/>
              <w:webHidden/>
            </w:rPr>
            <w:fldChar w:fldCharType="separate"/>
          </w:r>
          <w:ins w:id="42" w:author="Fierce PC" w:date="2017-04-05T17:42:00Z">
            <w:r>
              <w:rPr>
                <w:noProof/>
                <w:webHidden/>
              </w:rPr>
              <w:t>10</w:t>
            </w:r>
            <w:r>
              <w:rPr>
                <w:noProof/>
                <w:webHidden/>
              </w:rPr>
              <w:fldChar w:fldCharType="end"/>
            </w:r>
            <w:r w:rsidRPr="0072717F">
              <w:rPr>
                <w:rStyle w:val="Hyperlink"/>
                <w:noProof/>
              </w:rPr>
              <w:fldChar w:fldCharType="end"/>
            </w:r>
          </w:ins>
        </w:p>
        <w:p w:rsidR="00004463" w:rsidRDefault="00004463">
          <w:pPr>
            <w:pStyle w:val="TOC1"/>
            <w:tabs>
              <w:tab w:val="right" w:leader="dot" w:pos="9016"/>
            </w:tabs>
            <w:rPr>
              <w:ins w:id="43" w:author="Fierce PC" w:date="2017-04-05T17:42:00Z"/>
              <w:rFonts w:eastAsiaTheme="minorEastAsia"/>
              <w:noProof/>
              <w:lang w:val="en-GB" w:eastAsia="en-GB"/>
            </w:rPr>
          </w:pPr>
          <w:ins w:id="44" w:author="Fierce PC" w:date="2017-04-05T17:42:00Z">
            <w:r w:rsidRPr="0072717F">
              <w:rPr>
                <w:rStyle w:val="Hyperlink"/>
                <w:noProof/>
              </w:rPr>
              <w:fldChar w:fldCharType="begin"/>
            </w:r>
            <w:r w:rsidRPr="0072717F">
              <w:rPr>
                <w:rStyle w:val="Hyperlink"/>
                <w:noProof/>
              </w:rPr>
              <w:instrText xml:space="preserve"> </w:instrText>
            </w:r>
            <w:r>
              <w:rPr>
                <w:noProof/>
              </w:rPr>
              <w:instrText>HYPERLINK \l "_Toc479177488"</w:instrText>
            </w:r>
            <w:r w:rsidRPr="0072717F">
              <w:rPr>
                <w:rStyle w:val="Hyperlink"/>
                <w:noProof/>
              </w:rPr>
              <w:instrText xml:space="preserve"> </w:instrText>
            </w:r>
            <w:r w:rsidRPr="0072717F">
              <w:rPr>
                <w:rStyle w:val="Hyperlink"/>
                <w:noProof/>
              </w:rPr>
            </w:r>
            <w:r w:rsidRPr="0072717F">
              <w:rPr>
                <w:rStyle w:val="Hyperlink"/>
                <w:noProof/>
              </w:rPr>
              <w:fldChar w:fldCharType="separate"/>
            </w:r>
            <w:r w:rsidRPr="0072717F">
              <w:rPr>
                <w:rStyle w:val="Hyperlink"/>
                <w:noProof/>
              </w:rPr>
              <w:t>Conclusion:</w:t>
            </w:r>
            <w:r>
              <w:rPr>
                <w:noProof/>
                <w:webHidden/>
              </w:rPr>
              <w:tab/>
            </w:r>
            <w:r>
              <w:rPr>
                <w:noProof/>
                <w:webHidden/>
              </w:rPr>
              <w:fldChar w:fldCharType="begin"/>
            </w:r>
            <w:r>
              <w:rPr>
                <w:noProof/>
                <w:webHidden/>
              </w:rPr>
              <w:instrText xml:space="preserve"> PAGEREF _Toc479177488 \h </w:instrText>
            </w:r>
            <w:r>
              <w:rPr>
                <w:noProof/>
                <w:webHidden/>
              </w:rPr>
            </w:r>
          </w:ins>
          <w:r>
            <w:rPr>
              <w:noProof/>
              <w:webHidden/>
            </w:rPr>
            <w:fldChar w:fldCharType="separate"/>
          </w:r>
          <w:ins w:id="45" w:author="Fierce PC" w:date="2017-04-05T17:42:00Z">
            <w:r>
              <w:rPr>
                <w:noProof/>
                <w:webHidden/>
              </w:rPr>
              <w:t>11</w:t>
            </w:r>
            <w:r>
              <w:rPr>
                <w:noProof/>
                <w:webHidden/>
              </w:rPr>
              <w:fldChar w:fldCharType="end"/>
            </w:r>
            <w:r w:rsidRPr="0072717F">
              <w:rPr>
                <w:rStyle w:val="Hyperlink"/>
                <w:noProof/>
              </w:rPr>
              <w:fldChar w:fldCharType="end"/>
            </w:r>
          </w:ins>
        </w:p>
        <w:p w:rsidR="00AD38EB" w:rsidDel="00004463" w:rsidRDefault="00AD38EB">
          <w:pPr>
            <w:pStyle w:val="TOC1"/>
            <w:tabs>
              <w:tab w:val="right" w:leader="dot" w:pos="9016"/>
            </w:tabs>
            <w:rPr>
              <w:del w:id="46" w:author="Fierce PC" w:date="2017-04-05T17:42:00Z"/>
              <w:rFonts w:eastAsiaTheme="minorEastAsia"/>
              <w:noProof/>
              <w:lang w:val="en-GB" w:eastAsia="en-GB"/>
            </w:rPr>
          </w:pPr>
          <w:del w:id="47" w:author="Fierce PC" w:date="2017-04-05T17:42:00Z">
            <w:r w:rsidRPr="00004463" w:rsidDel="00004463">
              <w:rPr>
                <w:rStyle w:val="Hyperlink"/>
                <w:noProof/>
                <w:rPrChange w:id="48" w:author="Fierce PC" w:date="2017-04-05T17:42:00Z">
                  <w:rPr>
                    <w:rStyle w:val="Hyperlink"/>
                    <w:noProof/>
                  </w:rPr>
                </w:rPrChange>
              </w:rPr>
              <w:delText>Introduction</w:delText>
            </w:r>
            <w:r w:rsidDel="00004463">
              <w:rPr>
                <w:noProof/>
                <w:webHidden/>
              </w:rPr>
              <w:tab/>
              <w:delText>2</w:delText>
            </w:r>
          </w:del>
        </w:p>
        <w:p w:rsidR="00AD38EB" w:rsidDel="00004463" w:rsidRDefault="00AD38EB">
          <w:pPr>
            <w:pStyle w:val="TOC2"/>
            <w:rPr>
              <w:del w:id="49" w:author="Fierce PC" w:date="2017-04-05T17:42:00Z"/>
              <w:rFonts w:eastAsiaTheme="minorEastAsia"/>
              <w:noProof/>
              <w:lang w:val="en-GB" w:eastAsia="en-GB"/>
            </w:rPr>
          </w:pPr>
          <w:del w:id="50" w:author="Fierce PC" w:date="2017-04-05T17:42:00Z">
            <w:r w:rsidRPr="00004463" w:rsidDel="00004463">
              <w:rPr>
                <w:rStyle w:val="Hyperlink"/>
                <w:noProof/>
                <w:rPrChange w:id="51" w:author="Fierce PC" w:date="2017-04-05T17:42:00Z">
                  <w:rPr>
                    <w:rStyle w:val="Hyperlink"/>
                    <w:noProof/>
                  </w:rPr>
                </w:rPrChange>
              </w:rPr>
              <w:delText>What needs to be done?</w:delText>
            </w:r>
            <w:r w:rsidDel="00004463">
              <w:rPr>
                <w:noProof/>
                <w:webHidden/>
              </w:rPr>
              <w:tab/>
              <w:delText>3</w:delText>
            </w:r>
          </w:del>
        </w:p>
        <w:p w:rsidR="00AD38EB" w:rsidDel="00004463" w:rsidRDefault="00AD38EB">
          <w:pPr>
            <w:pStyle w:val="TOC2"/>
            <w:rPr>
              <w:del w:id="52" w:author="Fierce PC" w:date="2017-04-05T17:42:00Z"/>
              <w:rFonts w:eastAsiaTheme="minorEastAsia"/>
              <w:noProof/>
              <w:lang w:val="en-GB" w:eastAsia="en-GB"/>
            </w:rPr>
          </w:pPr>
          <w:del w:id="53" w:author="Fierce PC" w:date="2017-04-05T17:42:00Z">
            <w:r w:rsidRPr="00004463" w:rsidDel="00004463">
              <w:rPr>
                <w:rStyle w:val="Hyperlink"/>
                <w:noProof/>
                <w:rPrChange w:id="54" w:author="Fierce PC" w:date="2017-04-05T17:42:00Z">
                  <w:rPr>
                    <w:rStyle w:val="Hyperlink"/>
                    <w:noProof/>
                  </w:rPr>
                </w:rPrChange>
              </w:rPr>
              <w:delText>Who is going to do the tasks?</w:delText>
            </w:r>
            <w:r w:rsidDel="00004463">
              <w:rPr>
                <w:noProof/>
                <w:webHidden/>
              </w:rPr>
              <w:tab/>
              <w:delText>3</w:delText>
            </w:r>
          </w:del>
        </w:p>
        <w:p w:rsidR="00AD38EB" w:rsidDel="00004463" w:rsidRDefault="00AD38EB">
          <w:pPr>
            <w:pStyle w:val="TOC1"/>
            <w:tabs>
              <w:tab w:val="right" w:leader="dot" w:pos="9016"/>
            </w:tabs>
            <w:rPr>
              <w:del w:id="55" w:author="Fierce PC" w:date="2017-04-05T17:42:00Z"/>
              <w:rFonts w:eastAsiaTheme="minorEastAsia"/>
              <w:noProof/>
              <w:lang w:val="en-GB" w:eastAsia="en-GB"/>
            </w:rPr>
          </w:pPr>
          <w:del w:id="56" w:author="Fierce PC" w:date="2017-04-05T17:42:00Z">
            <w:r w:rsidRPr="00004463" w:rsidDel="00004463">
              <w:rPr>
                <w:rStyle w:val="Hyperlink"/>
                <w:noProof/>
                <w:rPrChange w:id="57" w:author="Fierce PC" w:date="2017-04-05T17:42:00Z">
                  <w:rPr>
                    <w:rStyle w:val="Hyperlink"/>
                    <w:noProof/>
                  </w:rPr>
                </w:rPrChange>
              </w:rPr>
              <w:delText>Work breakdown structure</w:delText>
            </w:r>
            <w:r w:rsidDel="00004463">
              <w:rPr>
                <w:noProof/>
                <w:webHidden/>
              </w:rPr>
              <w:tab/>
              <w:delText>5</w:delText>
            </w:r>
          </w:del>
        </w:p>
        <w:p w:rsidR="00AD38EB" w:rsidDel="00004463" w:rsidRDefault="00AD38EB">
          <w:pPr>
            <w:pStyle w:val="TOC1"/>
            <w:tabs>
              <w:tab w:val="right" w:leader="dot" w:pos="9016"/>
            </w:tabs>
            <w:rPr>
              <w:del w:id="58" w:author="Fierce PC" w:date="2017-04-05T17:42:00Z"/>
              <w:rFonts w:eastAsiaTheme="minorEastAsia"/>
              <w:noProof/>
              <w:lang w:val="en-GB" w:eastAsia="en-GB"/>
            </w:rPr>
          </w:pPr>
          <w:del w:id="59" w:author="Fierce PC" w:date="2017-04-05T17:42:00Z">
            <w:r w:rsidRPr="00004463" w:rsidDel="00004463">
              <w:rPr>
                <w:rStyle w:val="Hyperlink"/>
                <w:noProof/>
                <w:rPrChange w:id="60" w:author="Fierce PC" w:date="2017-04-05T17:42:00Z">
                  <w:rPr>
                    <w:rStyle w:val="Hyperlink"/>
                    <w:noProof/>
                  </w:rPr>
                </w:rPrChange>
              </w:rPr>
              <w:delText>Work Distribution:</w:delText>
            </w:r>
            <w:r w:rsidDel="00004463">
              <w:rPr>
                <w:noProof/>
                <w:webHidden/>
              </w:rPr>
              <w:tab/>
              <w:delText>6</w:delText>
            </w:r>
          </w:del>
        </w:p>
        <w:p w:rsidR="00AD38EB" w:rsidDel="00004463" w:rsidRDefault="00AD38EB">
          <w:pPr>
            <w:pStyle w:val="TOC2"/>
            <w:rPr>
              <w:del w:id="61" w:author="Fierce PC" w:date="2017-04-05T17:42:00Z"/>
              <w:rFonts w:eastAsiaTheme="minorEastAsia"/>
              <w:noProof/>
              <w:lang w:val="en-GB" w:eastAsia="en-GB"/>
            </w:rPr>
          </w:pPr>
          <w:del w:id="62" w:author="Fierce PC" w:date="2017-04-05T17:42:00Z">
            <w:r w:rsidRPr="00004463" w:rsidDel="00004463">
              <w:rPr>
                <w:rStyle w:val="Hyperlink"/>
                <w:noProof/>
                <w:rPrChange w:id="63" w:author="Fierce PC" w:date="2017-04-05T17:42:00Z">
                  <w:rPr>
                    <w:rStyle w:val="Hyperlink"/>
                    <w:noProof/>
                  </w:rPr>
                </w:rPrChange>
              </w:rPr>
              <w:delText>Shirwa:</w:delText>
            </w:r>
            <w:r w:rsidDel="00004463">
              <w:rPr>
                <w:noProof/>
                <w:webHidden/>
              </w:rPr>
              <w:tab/>
              <w:delText>6</w:delText>
            </w:r>
          </w:del>
        </w:p>
        <w:p w:rsidR="00AD38EB" w:rsidDel="00004463" w:rsidRDefault="00AD38EB">
          <w:pPr>
            <w:pStyle w:val="TOC2"/>
            <w:rPr>
              <w:del w:id="64" w:author="Fierce PC" w:date="2017-04-05T17:42:00Z"/>
              <w:rFonts w:eastAsiaTheme="minorEastAsia"/>
              <w:noProof/>
              <w:lang w:val="en-GB" w:eastAsia="en-GB"/>
            </w:rPr>
          </w:pPr>
          <w:del w:id="65" w:author="Fierce PC" w:date="2017-04-05T17:42:00Z">
            <w:r w:rsidRPr="00004463" w:rsidDel="00004463">
              <w:rPr>
                <w:rStyle w:val="Hyperlink"/>
                <w:noProof/>
                <w:rPrChange w:id="66" w:author="Fierce PC" w:date="2017-04-05T17:42:00Z">
                  <w:rPr>
                    <w:rStyle w:val="Hyperlink"/>
                    <w:noProof/>
                  </w:rPr>
                </w:rPrChange>
              </w:rPr>
              <w:delText>Mohamed:</w:delText>
            </w:r>
            <w:r w:rsidDel="00004463">
              <w:rPr>
                <w:noProof/>
                <w:webHidden/>
              </w:rPr>
              <w:tab/>
              <w:delText>6</w:delText>
            </w:r>
          </w:del>
        </w:p>
        <w:p w:rsidR="00AD38EB" w:rsidDel="00004463" w:rsidRDefault="00AD38EB">
          <w:pPr>
            <w:pStyle w:val="TOC2"/>
            <w:rPr>
              <w:del w:id="67" w:author="Fierce PC" w:date="2017-04-05T17:42:00Z"/>
              <w:rFonts w:eastAsiaTheme="minorEastAsia"/>
              <w:noProof/>
              <w:lang w:val="en-GB" w:eastAsia="en-GB"/>
            </w:rPr>
          </w:pPr>
          <w:del w:id="68" w:author="Fierce PC" w:date="2017-04-05T17:42:00Z">
            <w:r w:rsidRPr="00004463" w:rsidDel="00004463">
              <w:rPr>
                <w:rStyle w:val="Hyperlink"/>
                <w:noProof/>
                <w:rPrChange w:id="69" w:author="Fierce PC" w:date="2017-04-05T17:42:00Z">
                  <w:rPr>
                    <w:rStyle w:val="Hyperlink"/>
                    <w:noProof/>
                  </w:rPr>
                </w:rPrChange>
              </w:rPr>
              <w:delText>Dependencies</w:delText>
            </w:r>
            <w:r w:rsidDel="00004463">
              <w:rPr>
                <w:noProof/>
                <w:webHidden/>
              </w:rPr>
              <w:tab/>
              <w:delText>7</w:delText>
            </w:r>
          </w:del>
        </w:p>
        <w:p w:rsidR="00AD38EB" w:rsidDel="00004463" w:rsidRDefault="00AD38EB">
          <w:pPr>
            <w:pStyle w:val="TOC1"/>
            <w:tabs>
              <w:tab w:val="right" w:leader="dot" w:pos="9016"/>
            </w:tabs>
            <w:rPr>
              <w:del w:id="70" w:author="Fierce PC" w:date="2017-04-05T17:42:00Z"/>
              <w:rFonts w:eastAsiaTheme="minorEastAsia"/>
              <w:noProof/>
              <w:lang w:val="en-GB" w:eastAsia="en-GB"/>
            </w:rPr>
          </w:pPr>
          <w:del w:id="71" w:author="Fierce PC" w:date="2017-04-05T17:42:00Z">
            <w:r w:rsidRPr="00004463" w:rsidDel="00004463">
              <w:rPr>
                <w:rStyle w:val="Hyperlink"/>
                <w:noProof/>
                <w:rPrChange w:id="72" w:author="Fierce PC" w:date="2017-04-05T17:42:00Z">
                  <w:rPr>
                    <w:rStyle w:val="Hyperlink"/>
                    <w:noProof/>
                  </w:rPr>
                </w:rPrChange>
              </w:rPr>
              <w:delText>Work Scheduling</w:delText>
            </w:r>
            <w:r w:rsidDel="00004463">
              <w:rPr>
                <w:noProof/>
                <w:webHidden/>
              </w:rPr>
              <w:tab/>
              <w:delText>8</w:delText>
            </w:r>
          </w:del>
        </w:p>
        <w:p w:rsidR="00AD38EB" w:rsidDel="00004463" w:rsidRDefault="00AD38EB">
          <w:pPr>
            <w:pStyle w:val="TOC2"/>
            <w:rPr>
              <w:del w:id="73" w:author="Fierce PC" w:date="2017-04-05T17:42:00Z"/>
              <w:rFonts w:eastAsiaTheme="minorEastAsia"/>
              <w:noProof/>
              <w:lang w:val="en-GB" w:eastAsia="en-GB"/>
            </w:rPr>
          </w:pPr>
          <w:del w:id="74" w:author="Fierce PC" w:date="2017-04-05T17:42:00Z">
            <w:r w:rsidRPr="00004463" w:rsidDel="00004463">
              <w:rPr>
                <w:rStyle w:val="Hyperlink"/>
                <w:noProof/>
                <w:rPrChange w:id="75" w:author="Fierce PC" w:date="2017-04-05T17:42:00Z">
                  <w:rPr>
                    <w:rStyle w:val="Hyperlink"/>
                    <w:noProof/>
                  </w:rPr>
                </w:rPrChange>
              </w:rPr>
              <w:delText>L</w:delText>
            </w:r>
            <w:r w:rsidDel="00004463">
              <w:rPr>
                <w:noProof/>
                <w:webHidden/>
              </w:rPr>
              <w:tab/>
              <w:delText>8</w:delText>
            </w:r>
          </w:del>
        </w:p>
        <w:p w:rsidR="00AD38EB" w:rsidDel="00004463" w:rsidRDefault="00AD38EB">
          <w:pPr>
            <w:pStyle w:val="TOC2"/>
            <w:rPr>
              <w:del w:id="76" w:author="Fierce PC" w:date="2017-04-05T17:42:00Z"/>
              <w:rFonts w:eastAsiaTheme="minorEastAsia"/>
              <w:noProof/>
              <w:lang w:val="en-GB" w:eastAsia="en-GB"/>
            </w:rPr>
          </w:pPr>
          <w:del w:id="77" w:author="Fierce PC" w:date="2017-04-05T17:42:00Z">
            <w:r w:rsidRPr="00004463" w:rsidDel="00004463">
              <w:rPr>
                <w:rStyle w:val="Hyperlink"/>
                <w:noProof/>
                <w:lang w:val="en-GB" w:eastAsia="en-GB"/>
                <w:rPrChange w:id="78" w:author="Fierce PC" w:date="2017-04-05T17:42:00Z">
                  <w:rPr>
                    <w:rStyle w:val="Hyperlink"/>
                    <w:noProof/>
                    <w:lang w:val="en-GB" w:eastAsia="en-GB"/>
                  </w:rPr>
                </w:rPrChange>
              </w:rPr>
              <w:delText>ist of tasks that need to be done (Weeks 1-24)</w:delText>
            </w:r>
            <w:r w:rsidDel="00004463">
              <w:rPr>
                <w:noProof/>
                <w:webHidden/>
              </w:rPr>
              <w:tab/>
              <w:delText>8</w:delText>
            </w:r>
          </w:del>
        </w:p>
        <w:p w:rsidR="00AD38EB" w:rsidDel="00004463" w:rsidRDefault="00AD38EB">
          <w:pPr>
            <w:pStyle w:val="TOC1"/>
            <w:tabs>
              <w:tab w:val="right" w:leader="dot" w:pos="9016"/>
            </w:tabs>
            <w:rPr>
              <w:del w:id="79" w:author="Fierce PC" w:date="2017-04-05T17:42:00Z"/>
              <w:rFonts w:eastAsiaTheme="minorEastAsia"/>
              <w:noProof/>
              <w:lang w:val="en-GB" w:eastAsia="en-GB"/>
            </w:rPr>
          </w:pPr>
          <w:del w:id="80" w:author="Fierce PC" w:date="2017-04-05T17:42:00Z">
            <w:r w:rsidRPr="00004463" w:rsidDel="00004463">
              <w:rPr>
                <w:rStyle w:val="Hyperlink"/>
                <w:noProof/>
                <w:lang w:val="en-GB" w:eastAsia="en-GB"/>
                <w:rPrChange w:id="81" w:author="Fierce PC" w:date="2017-04-05T17:42:00Z">
                  <w:rPr>
                    <w:rStyle w:val="Hyperlink"/>
                    <w:noProof/>
                    <w:lang w:val="en-GB" w:eastAsia="en-GB"/>
                  </w:rPr>
                </w:rPrChange>
              </w:rPr>
              <w:delText>Tasks that need to happen for Technical Specification implementation</w:delText>
            </w:r>
            <w:r w:rsidDel="00004463">
              <w:rPr>
                <w:noProof/>
                <w:webHidden/>
              </w:rPr>
              <w:tab/>
              <w:delText>10</w:delText>
            </w:r>
          </w:del>
        </w:p>
        <w:p w:rsidR="00AD38EB" w:rsidDel="00004463" w:rsidRDefault="00AD38EB">
          <w:pPr>
            <w:pStyle w:val="TOC1"/>
            <w:tabs>
              <w:tab w:val="right" w:leader="dot" w:pos="9016"/>
            </w:tabs>
            <w:rPr>
              <w:del w:id="82" w:author="Fierce PC" w:date="2017-04-05T17:42:00Z"/>
              <w:rFonts w:eastAsiaTheme="minorEastAsia"/>
              <w:noProof/>
              <w:lang w:val="en-GB" w:eastAsia="en-GB"/>
            </w:rPr>
          </w:pPr>
          <w:del w:id="83" w:author="Fierce PC" w:date="2017-04-05T17:42:00Z">
            <w:r w:rsidRPr="00004463" w:rsidDel="00004463">
              <w:rPr>
                <w:rStyle w:val="Hyperlink"/>
                <w:noProof/>
                <w:rPrChange w:id="84" w:author="Fierce PC" w:date="2017-04-05T17:42:00Z">
                  <w:rPr>
                    <w:rStyle w:val="Hyperlink"/>
                    <w:noProof/>
                  </w:rPr>
                </w:rPrChange>
              </w:rPr>
              <w:delText>What presently has been done?</w:delText>
            </w:r>
            <w:r w:rsidDel="00004463">
              <w:rPr>
                <w:noProof/>
                <w:webHidden/>
              </w:rPr>
              <w:tab/>
              <w:delText>10</w:delText>
            </w:r>
          </w:del>
        </w:p>
        <w:p w:rsidR="00AD38EB" w:rsidDel="00004463" w:rsidRDefault="00AD38EB">
          <w:pPr>
            <w:pStyle w:val="TOC1"/>
            <w:tabs>
              <w:tab w:val="right" w:leader="dot" w:pos="9016"/>
            </w:tabs>
            <w:rPr>
              <w:del w:id="85" w:author="Fierce PC" w:date="2017-04-05T17:42:00Z"/>
              <w:rFonts w:eastAsiaTheme="minorEastAsia"/>
              <w:noProof/>
              <w:lang w:val="en-GB" w:eastAsia="en-GB"/>
            </w:rPr>
          </w:pPr>
          <w:del w:id="86" w:author="Fierce PC" w:date="2017-04-05T17:42:00Z">
            <w:r w:rsidRPr="00004463" w:rsidDel="00004463">
              <w:rPr>
                <w:rStyle w:val="Hyperlink"/>
                <w:noProof/>
                <w:rPrChange w:id="87" w:author="Fierce PC" w:date="2017-04-05T17:42:00Z">
                  <w:rPr>
                    <w:rStyle w:val="Hyperlink"/>
                    <w:noProof/>
                  </w:rPr>
                </w:rPrChange>
              </w:rPr>
              <w:delText>What needs to be done?</w:delText>
            </w:r>
            <w:r w:rsidDel="00004463">
              <w:rPr>
                <w:noProof/>
                <w:webHidden/>
              </w:rPr>
              <w:tab/>
              <w:delText>10</w:delText>
            </w:r>
          </w:del>
        </w:p>
        <w:p w:rsidR="00AD38EB" w:rsidDel="00004463" w:rsidRDefault="00AD38EB">
          <w:pPr>
            <w:pStyle w:val="TOC1"/>
            <w:tabs>
              <w:tab w:val="right" w:leader="dot" w:pos="9016"/>
            </w:tabs>
            <w:rPr>
              <w:del w:id="88" w:author="Fierce PC" w:date="2017-04-05T17:42:00Z"/>
              <w:rFonts w:eastAsiaTheme="minorEastAsia"/>
              <w:noProof/>
              <w:lang w:val="en-GB" w:eastAsia="en-GB"/>
            </w:rPr>
          </w:pPr>
          <w:del w:id="89" w:author="Fierce PC" w:date="2017-04-05T17:42:00Z">
            <w:r w:rsidRPr="00004463" w:rsidDel="00004463">
              <w:rPr>
                <w:rStyle w:val="Hyperlink"/>
                <w:noProof/>
                <w:rPrChange w:id="90" w:author="Fierce PC" w:date="2017-04-05T17:42:00Z">
                  <w:rPr>
                    <w:rStyle w:val="Hyperlink"/>
                    <w:noProof/>
                  </w:rPr>
                </w:rPrChange>
              </w:rPr>
              <w:delText>Conclusion:</w:delText>
            </w:r>
            <w:r w:rsidDel="00004463">
              <w:rPr>
                <w:noProof/>
                <w:webHidden/>
              </w:rPr>
              <w:tab/>
              <w:delText>11</w:delText>
            </w:r>
          </w:del>
        </w:p>
        <w:p w:rsidR="00DC289D" w:rsidDel="00AD38EB" w:rsidRDefault="00DC289D">
          <w:pPr>
            <w:pStyle w:val="TOC1"/>
            <w:tabs>
              <w:tab w:val="right" w:leader="dot" w:pos="9016"/>
            </w:tabs>
            <w:rPr>
              <w:del w:id="91" w:author="Fierce PC" w:date="2017-04-05T17:14:00Z"/>
              <w:rFonts w:eastAsiaTheme="minorEastAsia"/>
              <w:noProof/>
              <w:lang w:val="en-GB" w:eastAsia="en-GB"/>
            </w:rPr>
          </w:pPr>
          <w:del w:id="92" w:author="Fierce PC" w:date="2017-04-05T17:14:00Z">
            <w:r w:rsidRPr="00AD38EB" w:rsidDel="00AD38EB">
              <w:rPr>
                <w:rStyle w:val="Hyperlink"/>
                <w:noProof/>
                <w:rPrChange w:id="93" w:author="Fierce PC" w:date="2017-04-05T17:14:00Z">
                  <w:rPr>
                    <w:rStyle w:val="Hyperlink"/>
                    <w:noProof/>
                  </w:rPr>
                </w:rPrChange>
              </w:rPr>
              <w:delText>Introduction</w:delText>
            </w:r>
            <w:r w:rsidDel="00AD38EB">
              <w:rPr>
                <w:noProof/>
                <w:webHidden/>
              </w:rPr>
              <w:tab/>
              <w:delText>2</w:delText>
            </w:r>
          </w:del>
        </w:p>
        <w:p w:rsidR="00DC289D" w:rsidDel="00AD38EB" w:rsidRDefault="00DC289D">
          <w:pPr>
            <w:pStyle w:val="TOC2"/>
            <w:rPr>
              <w:del w:id="94" w:author="Fierce PC" w:date="2017-04-05T17:14:00Z"/>
              <w:rFonts w:eastAsiaTheme="minorEastAsia"/>
              <w:noProof/>
              <w:lang w:val="en-GB" w:eastAsia="en-GB"/>
            </w:rPr>
          </w:pPr>
          <w:del w:id="95" w:author="Fierce PC" w:date="2017-04-05T17:14:00Z">
            <w:r w:rsidRPr="00AD38EB" w:rsidDel="00AD38EB">
              <w:rPr>
                <w:rStyle w:val="Hyperlink"/>
                <w:noProof/>
                <w:rPrChange w:id="96" w:author="Fierce PC" w:date="2017-04-05T17:14:00Z">
                  <w:rPr>
                    <w:rStyle w:val="Hyperlink"/>
                    <w:noProof/>
                  </w:rPr>
                </w:rPrChange>
              </w:rPr>
              <w:delText>What needs to be done?</w:delText>
            </w:r>
            <w:r w:rsidDel="00AD38EB">
              <w:rPr>
                <w:noProof/>
                <w:webHidden/>
              </w:rPr>
              <w:tab/>
              <w:delText>3</w:delText>
            </w:r>
          </w:del>
        </w:p>
        <w:p w:rsidR="00DC289D" w:rsidDel="00AD38EB" w:rsidRDefault="00DC289D">
          <w:pPr>
            <w:pStyle w:val="TOC2"/>
            <w:rPr>
              <w:del w:id="97" w:author="Fierce PC" w:date="2017-04-05T17:14:00Z"/>
              <w:rFonts w:eastAsiaTheme="minorEastAsia"/>
              <w:noProof/>
              <w:lang w:val="en-GB" w:eastAsia="en-GB"/>
            </w:rPr>
          </w:pPr>
          <w:del w:id="98" w:author="Fierce PC" w:date="2017-04-05T17:14:00Z">
            <w:r w:rsidRPr="00AD38EB" w:rsidDel="00AD38EB">
              <w:rPr>
                <w:rStyle w:val="Hyperlink"/>
                <w:noProof/>
                <w:rPrChange w:id="99" w:author="Fierce PC" w:date="2017-04-05T17:14:00Z">
                  <w:rPr>
                    <w:rStyle w:val="Hyperlink"/>
                    <w:noProof/>
                  </w:rPr>
                </w:rPrChange>
              </w:rPr>
              <w:delText>Who is going to do the tasks?</w:delText>
            </w:r>
            <w:r w:rsidDel="00AD38EB">
              <w:rPr>
                <w:noProof/>
                <w:webHidden/>
              </w:rPr>
              <w:tab/>
              <w:delText>3</w:delText>
            </w:r>
          </w:del>
        </w:p>
        <w:p w:rsidR="00DC289D" w:rsidDel="00AD38EB" w:rsidRDefault="00DC289D">
          <w:pPr>
            <w:pStyle w:val="TOC1"/>
            <w:tabs>
              <w:tab w:val="right" w:leader="dot" w:pos="9016"/>
            </w:tabs>
            <w:rPr>
              <w:del w:id="100" w:author="Fierce PC" w:date="2017-04-05T17:14:00Z"/>
              <w:rFonts w:eastAsiaTheme="minorEastAsia"/>
              <w:noProof/>
              <w:lang w:val="en-GB" w:eastAsia="en-GB"/>
            </w:rPr>
          </w:pPr>
          <w:del w:id="101" w:author="Fierce PC" w:date="2017-04-05T17:14:00Z">
            <w:r w:rsidRPr="00AD38EB" w:rsidDel="00AD38EB">
              <w:rPr>
                <w:rStyle w:val="Hyperlink"/>
                <w:noProof/>
                <w:rPrChange w:id="102" w:author="Fierce PC" w:date="2017-04-05T17:14:00Z">
                  <w:rPr>
                    <w:rStyle w:val="Hyperlink"/>
                    <w:noProof/>
                  </w:rPr>
                </w:rPrChange>
              </w:rPr>
              <w:delText>Work breakdown structure</w:delText>
            </w:r>
            <w:r w:rsidDel="00AD38EB">
              <w:rPr>
                <w:noProof/>
                <w:webHidden/>
              </w:rPr>
              <w:tab/>
              <w:delText>5</w:delText>
            </w:r>
          </w:del>
        </w:p>
        <w:p w:rsidR="00DC289D" w:rsidDel="00AD38EB" w:rsidRDefault="00DC289D">
          <w:pPr>
            <w:pStyle w:val="TOC1"/>
            <w:tabs>
              <w:tab w:val="right" w:leader="dot" w:pos="9016"/>
            </w:tabs>
            <w:rPr>
              <w:del w:id="103" w:author="Fierce PC" w:date="2017-04-05T17:14:00Z"/>
              <w:rFonts w:eastAsiaTheme="minorEastAsia"/>
              <w:noProof/>
              <w:lang w:val="en-GB" w:eastAsia="en-GB"/>
            </w:rPr>
          </w:pPr>
          <w:del w:id="104" w:author="Fierce PC" w:date="2017-04-05T17:14:00Z">
            <w:r w:rsidRPr="00AD38EB" w:rsidDel="00AD38EB">
              <w:rPr>
                <w:rStyle w:val="Hyperlink"/>
                <w:noProof/>
                <w:rPrChange w:id="105" w:author="Fierce PC" w:date="2017-04-05T17:14:00Z">
                  <w:rPr>
                    <w:rStyle w:val="Hyperlink"/>
                    <w:noProof/>
                  </w:rPr>
                </w:rPrChange>
              </w:rPr>
              <w:delText>Work Distribution:</w:delText>
            </w:r>
            <w:r w:rsidDel="00AD38EB">
              <w:rPr>
                <w:noProof/>
                <w:webHidden/>
              </w:rPr>
              <w:tab/>
              <w:delText>6</w:delText>
            </w:r>
          </w:del>
        </w:p>
        <w:p w:rsidR="00DC289D" w:rsidDel="00AD38EB" w:rsidRDefault="00DC289D">
          <w:pPr>
            <w:pStyle w:val="TOC2"/>
            <w:rPr>
              <w:del w:id="106" w:author="Fierce PC" w:date="2017-04-05T17:14:00Z"/>
              <w:rFonts w:eastAsiaTheme="minorEastAsia"/>
              <w:noProof/>
              <w:lang w:val="en-GB" w:eastAsia="en-GB"/>
            </w:rPr>
          </w:pPr>
          <w:del w:id="107" w:author="Fierce PC" w:date="2017-04-05T17:14:00Z">
            <w:r w:rsidRPr="00AD38EB" w:rsidDel="00AD38EB">
              <w:rPr>
                <w:rStyle w:val="Hyperlink"/>
                <w:noProof/>
                <w:rPrChange w:id="108" w:author="Fierce PC" w:date="2017-04-05T17:14:00Z">
                  <w:rPr>
                    <w:rStyle w:val="Hyperlink"/>
                    <w:noProof/>
                  </w:rPr>
                </w:rPrChange>
              </w:rPr>
              <w:delText>Shirwa:</w:delText>
            </w:r>
            <w:r w:rsidDel="00AD38EB">
              <w:rPr>
                <w:noProof/>
                <w:webHidden/>
              </w:rPr>
              <w:tab/>
              <w:delText>6</w:delText>
            </w:r>
          </w:del>
        </w:p>
        <w:p w:rsidR="00DC289D" w:rsidDel="00AD38EB" w:rsidRDefault="00DC289D">
          <w:pPr>
            <w:pStyle w:val="TOC2"/>
            <w:rPr>
              <w:del w:id="109" w:author="Fierce PC" w:date="2017-04-05T17:14:00Z"/>
              <w:rFonts w:eastAsiaTheme="minorEastAsia"/>
              <w:noProof/>
              <w:lang w:val="en-GB" w:eastAsia="en-GB"/>
            </w:rPr>
          </w:pPr>
          <w:del w:id="110" w:author="Fierce PC" w:date="2017-04-05T17:14:00Z">
            <w:r w:rsidRPr="00AD38EB" w:rsidDel="00AD38EB">
              <w:rPr>
                <w:rStyle w:val="Hyperlink"/>
                <w:noProof/>
                <w:rPrChange w:id="111" w:author="Fierce PC" w:date="2017-04-05T17:14:00Z">
                  <w:rPr>
                    <w:rStyle w:val="Hyperlink"/>
                    <w:noProof/>
                  </w:rPr>
                </w:rPrChange>
              </w:rPr>
              <w:delText>Mohamed:</w:delText>
            </w:r>
            <w:r w:rsidDel="00AD38EB">
              <w:rPr>
                <w:noProof/>
                <w:webHidden/>
              </w:rPr>
              <w:tab/>
              <w:delText>6</w:delText>
            </w:r>
          </w:del>
        </w:p>
        <w:p w:rsidR="00DC289D" w:rsidDel="00AD38EB" w:rsidRDefault="00DC289D">
          <w:pPr>
            <w:pStyle w:val="TOC2"/>
            <w:rPr>
              <w:del w:id="112" w:author="Fierce PC" w:date="2017-04-05T17:14:00Z"/>
              <w:rFonts w:eastAsiaTheme="minorEastAsia"/>
              <w:noProof/>
              <w:lang w:val="en-GB" w:eastAsia="en-GB"/>
            </w:rPr>
          </w:pPr>
          <w:del w:id="113" w:author="Fierce PC" w:date="2017-04-05T17:14:00Z">
            <w:r w:rsidRPr="00AD38EB" w:rsidDel="00AD38EB">
              <w:rPr>
                <w:rStyle w:val="Hyperlink"/>
                <w:noProof/>
                <w:rPrChange w:id="114" w:author="Fierce PC" w:date="2017-04-05T17:14:00Z">
                  <w:rPr>
                    <w:rStyle w:val="Hyperlink"/>
                    <w:noProof/>
                  </w:rPr>
                </w:rPrChange>
              </w:rPr>
              <w:delText>Dependencies</w:delText>
            </w:r>
            <w:r w:rsidDel="00AD38EB">
              <w:rPr>
                <w:noProof/>
                <w:webHidden/>
              </w:rPr>
              <w:tab/>
              <w:delText>7</w:delText>
            </w:r>
          </w:del>
        </w:p>
        <w:p w:rsidR="00DC289D" w:rsidDel="00AD38EB" w:rsidRDefault="00DC289D">
          <w:pPr>
            <w:pStyle w:val="TOC1"/>
            <w:tabs>
              <w:tab w:val="right" w:leader="dot" w:pos="9016"/>
            </w:tabs>
            <w:rPr>
              <w:del w:id="115" w:author="Fierce PC" w:date="2017-04-05T17:14:00Z"/>
              <w:rFonts w:eastAsiaTheme="minorEastAsia"/>
              <w:noProof/>
              <w:lang w:val="en-GB" w:eastAsia="en-GB"/>
            </w:rPr>
          </w:pPr>
          <w:del w:id="116" w:author="Fierce PC" w:date="2017-04-05T17:14:00Z">
            <w:r w:rsidRPr="00AD38EB" w:rsidDel="00AD38EB">
              <w:rPr>
                <w:rStyle w:val="Hyperlink"/>
                <w:noProof/>
                <w:rPrChange w:id="117" w:author="Fierce PC" w:date="2017-04-05T17:14:00Z">
                  <w:rPr>
                    <w:rStyle w:val="Hyperlink"/>
                    <w:noProof/>
                  </w:rPr>
                </w:rPrChange>
              </w:rPr>
              <w:delText>Work Scheduling</w:delText>
            </w:r>
            <w:r w:rsidDel="00AD38EB">
              <w:rPr>
                <w:noProof/>
                <w:webHidden/>
              </w:rPr>
              <w:tab/>
              <w:delText>8</w:delText>
            </w:r>
          </w:del>
        </w:p>
        <w:p w:rsidR="00DC289D" w:rsidDel="00AD38EB" w:rsidRDefault="00DC289D">
          <w:pPr>
            <w:pStyle w:val="TOC2"/>
            <w:rPr>
              <w:del w:id="118" w:author="Fierce PC" w:date="2017-04-05T17:14:00Z"/>
              <w:rFonts w:eastAsiaTheme="minorEastAsia"/>
              <w:noProof/>
              <w:lang w:val="en-GB" w:eastAsia="en-GB"/>
            </w:rPr>
          </w:pPr>
          <w:del w:id="119" w:author="Fierce PC" w:date="2017-04-05T17:14:00Z">
            <w:r w:rsidRPr="00AD38EB" w:rsidDel="00AD38EB">
              <w:rPr>
                <w:rStyle w:val="Hyperlink"/>
                <w:noProof/>
                <w:rPrChange w:id="120" w:author="Fierce PC" w:date="2017-04-05T17:14:00Z">
                  <w:rPr>
                    <w:rStyle w:val="Hyperlink"/>
                    <w:noProof/>
                  </w:rPr>
                </w:rPrChange>
              </w:rPr>
              <w:delText>L</w:delText>
            </w:r>
            <w:r w:rsidDel="00AD38EB">
              <w:rPr>
                <w:noProof/>
                <w:webHidden/>
              </w:rPr>
              <w:tab/>
              <w:delText>8</w:delText>
            </w:r>
          </w:del>
        </w:p>
        <w:p w:rsidR="00DC289D" w:rsidDel="00AD38EB" w:rsidRDefault="00DC289D">
          <w:pPr>
            <w:pStyle w:val="TOC2"/>
            <w:rPr>
              <w:del w:id="121" w:author="Fierce PC" w:date="2017-04-05T17:14:00Z"/>
              <w:rFonts w:eastAsiaTheme="minorEastAsia"/>
              <w:noProof/>
              <w:lang w:val="en-GB" w:eastAsia="en-GB"/>
            </w:rPr>
          </w:pPr>
          <w:del w:id="122" w:author="Fierce PC" w:date="2017-04-05T17:14:00Z">
            <w:r w:rsidRPr="00AD38EB" w:rsidDel="00AD38EB">
              <w:rPr>
                <w:rStyle w:val="Hyperlink"/>
                <w:noProof/>
                <w:lang w:val="en-GB" w:eastAsia="en-GB"/>
                <w:rPrChange w:id="123" w:author="Fierce PC" w:date="2017-04-05T17:14:00Z">
                  <w:rPr>
                    <w:rStyle w:val="Hyperlink"/>
                    <w:noProof/>
                    <w:lang w:val="en-GB" w:eastAsia="en-GB"/>
                  </w:rPr>
                </w:rPrChange>
              </w:rPr>
              <w:delText>ist of tasks that need to be done (Weeks 1-24)</w:delText>
            </w:r>
            <w:r w:rsidDel="00AD38EB">
              <w:rPr>
                <w:noProof/>
                <w:webHidden/>
              </w:rPr>
              <w:tab/>
              <w:delText>8</w:delText>
            </w:r>
          </w:del>
        </w:p>
        <w:p w:rsidR="00DC289D" w:rsidDel="00AD38EB" w:rsidRDefault="00DC289D">
          <w:pPr>
            <w:pStyle w:val="TOC1"/>
            <w:tabs>
              <w:tab w:val="right" w:leader="dot" w:pos="9016"/>
            </w:tabs>
            <w:rPr>
              <w:del w:id="124" w:author="Fierce PC" w:date="2017-04-05T17:14:00Z"/>
              <w:rFonts w:eastAsiaTheme="minorEastAsia"/>
              <w:noProof/>
              <w:lang w:val="en-GB" w:eastAsia="en-GB"/>
            </w:rPr>
          </w:pPr>
          <w:del w:id="125" w:author="Fierce PC" w:date="2017-04-05T17:14:00Z">
            <w:r w:rsidRPr="00AD38EB" w:rsidDel="00AD38EB">
              <w:rPr>
                <w:rStyle w:val="Hyperlink"/>
                <w:noProof/>
                <w:lang w:val="en-GB" w:eastAsia="en-GB"/>
                <w:rPrChange w:id="126" w:author="Fierce PC" w:date="2017-04-05T17:14:00Z">
                  <w:rPr>
                    <w:rStyle w:val="Hyperlink"/>
                    <w:noProof/>
                    <w:lang w:val="en-GB" w:eastAsia="en-GB"/>
                  </w:rPr>
                </w:rPrChange>
              </w:rPr>
              <w:delText>Tasks that need to happen for Technical Specification implementation</w:delText>
            </w:r>
            <w:r w:rsidDel="00AD38EB">
              <w:rPr>
                <w:noProof/>
                <w:webHidden/>
              </w:rPr>
              <w:tab/>
              <w:delText>10</w:delText>
            </w:r>
          </w:del>
        </w:p>
        <w:p w:rsidR="00DC289D" w:rsidDel="00AD38EB" w:rsidRDefault="00DC289D">
          <w:pPr>
            <w:pStyle w:val="TOC1"/>
            <w:tabs>
              <w:tab w:val="right" w:leader="dot" w:pos="9016"/>
            </w:tabs>
            <w:rPr>
              <w:del w:id="127" w:author="Fierce PC" w:date="2017-04-05T17:14:00Z"/>
              <w:rFonts w:eastAsiaTheme="minorEastAsia"/>
              <w:noProof/>
              <w:lang w:val="en-GB" w:eastAsia="en-GB"/>
            </w:rPr>
          </w:pPr>
          <w:del w:id="128" w:author="Fierce PC" w:date="2017-04-05T17:14:00Z">
            <w:r w:rsidRPr="00AD38EB" w:rsidDel="00AD38EB">
              <w:rPr>
                <w:rStyle w:val="Hyperlink"/>
                <w:noProof/>
                <w:rPrChange w:id="129" w:author="Fierce PC" w:date="2017-04-05T17:14:00Z">
                  <w:rPr>
                    <w:rStyle w:val="Hyperlink"/>
                    <w:noProof/>
                  </w:rPr>
                </w:rPrChange>
              </w:rPr>
              <w:delText>What presently has been done?</w:delText>
            </w:r>
            <w:r w:rsidDel="00AD38EB">
              <w:rPr>
                <w:noProof/>
                <w:webHidden/>
              </w:rPr>
              <w:tab/>
              <w:delText>10</w:delText>
            </w:r>
          </w:del>
        </w:p>
        <w:p w:rsidR="00DC289D" w:rsidDel="00AD38EB" w:rsidRDefault="00DC289D">
          <w:pPr>
            <w:pStyle w:val="TOC1"/>
            <w:tabs>
              <w:tab w:val="right" w:leader="dot" w:pos="9016"/>
            </w:tabs>
            <w:rPr>
              <w:del w:id="130" w:author="Fierce PC" w:date="2017-04-05T17:14:00Z"/>
              <w:rFonts w:eastAsiaTheme="minorEastAsia"/>
              <w:noProof/>
              <w:lang w:val="en-GB" w:eastAsia="en-GB"/>
            </w:rPr>
          </w:pPr>
          <w:del w:id="131" w:author="Fierce PC" w:date="2017-04-05T17:14:00Z">
            <w:r w:rsidRPr="00AD38EB" w:rsidDel="00AD38EB">
              <w:rPr>
                <w:rStyle w:val="Hyperlink"/>
                <w:noProof/>
                <w:rPrChange w:id="132" w:author="Fierce PC" w:date="2017-04-05T17:14:00Z">
                  <w:rPr>
                    <w:rStyle w:val="Hyperlink"/>
                    <w:noProof/>
                  </w:rPr>
                </w:rPrChange>
              </w:rPr>
              <w:delText>What needs to be done?</w:delText>
            </w:r>
            <w:r w:rsidDel="00AD38EB">
              <w:rPr>
                <w:noProof/>
                <w:webHidden/>
              </w:rPr>
              <w:tab/>
              <w:delText>10</w:delText>
            </w:r>
          </w:del>
        </w:p>
        <w:p w:rsidR="00DC289D" w:rsidDel="00AD38EB" w:rsidRDefault="00DC289D">
          <w:pPr>
            <w:pStyle w:val="TOC1"/>
            <w:tabs>
              <w:tab w:val="right" w:leader="dot" w:pos="9016"/>
            </w:tabs>
            <w:rPr>
              <w:del w:id="133" w:author="Fierce PC" w:date="2017-04-05T17:14:00Z"/>
              <w:rFonts w:eastAsiaTheme="minorEastAsia"/>
              <w:noProof/>
              <w:lang w:val="en-GB" w:eastAsia="en-GB"/>
            </w:rPr>
          </w:pPr>
          <w:del w:id="134" w:author="Fierce PC" w:date="2017-04-05T17:14:00Z">
            <w:r w:rsidRPr="00AD38EB" w:rsidDel="00AD38EB">
              <w:rPr>
                <w:rStyle w:val="Hyperlink"/>
                <w:noProof/>
                <w:rPrChange w:id="135" w:author="Fierce PC" w:date="2017-04-05T17:14:00Z">
                  <w:rPr>
                    <w:rStyle w:val="Hyperlink"/>
                    <w:noProof/>
                  </w:rPr>
                </w:rPrChange>
              </w:rPr>
              <w:delText>Conclusion:</w:delText>
            </w:r>
            <w:r w:rsidDel="00AD38EB">
              <w:rPr>
                <w:noProof/>
                <w:webHidden/>
              </w:rPr>
              <w:tab/>
              <w:delText>11</w:delText>
            </w:r>
          </w:del>
        </w:p>
        <w:p w:rsidR="001A2D2C" w:rsidDel="00DC289D" w:rsidRDefault="001A2D2C">
          <w:pPr>
            <w:pStyle w:val="TOC1"/>
            <w:tabs>
              <w:tab w:val="right" w:leader="dot" w:pos="9016"/>
            </w:tabs>
            <w:rPr>
              <w:del w:id="136" w:author="Fierce PC" w:date="2017-04-03T17:49:00Z"/>
              <w:rFonts w:eastAsiaTheme="minorEastAsia"/>
              <w:noProof/>
              <w:lang w:val="en-GB" w:eastAsia="en-GB"/>
            </w:rPr>
          </w:pPr>
          <w:del w:id="137" w:author="Fierce PC" w:date="2017-04-03T17:49:00Z">
            <w:r w:rsidRPr="00DC289D" w:rsidDel="00DC289D">
              <w:rPr>
                <w:rStyle w:val="Hyperlink"/>
                <w:noProof/>
              </w:rPr>
              <w:delText>Introduction</w:delText>
            </w:r>
            <w:r w:rsidDel="00DC289D">
              <w:rPr>
                <w:noProof/>
                <w:webHidden/>
              </w:rPr>
              <w:tab/>
              <w:delText>2</w:delText>
            </w:r>
          </w:del>
        </w:p>
        <w:p w:rsidR="001A2D2C" w:rsidDel="00DC289D" w:rsidRDefault="001A2D2C">
          <w:pPr>
            <w:pStyle w:val="TOC2"/>
            <w:rPr>
              <w:del w:id="138" w:author="Fierce PC" w:date="2017-04-03T17:49:00Z"/>
              <w:rFonts w:eastAsiaTheme="minorEastAsia"/>
              <w:noProof/>
              <w:lang w:val="en-GB" w:eastAsia="en-GB"/>
            </w:rPr>
          </w:pPr>
          <w:del w:id="139" w:author="Fierce PC" w:date="2017-04-03T17:49:00Z">
            <w:r w:rsidRPr="00DC289D" w:rsidDel="00DC289D">
              <w:rPr>
                <w:rStyle w:val="Hyperlink"/>
                <w:noProof/>
              </w:rPr>
              <w:delText>What needs to be done?</w:delText>
            </w:r>
            <w:r w:rsidDel="00DC289D">
              <w:rPr>
                <w:noProof/>
                <w:webHidden/>
              </w:rPr>
              <w:tab/>
              <w:delText>3</w:delText>
            </w:r>
          </w:del>
        </w:p>
        <w:p w:rsidR="001A2D2C" w:rsidDel="00DC289D" w:rsidRDefault="001A2D2C">
          <w:pPr>
            <w:pStyle w:val="TOC2"/>
            <w:rPr>
              <w:del w:id="140" w:author="Fierce PC" w:date="2017-04-03T17:49:00Z"/>
              <w:rFonts w:eastAsiaTheme="minorEastAsia"/>
              <w:noProof/>
              <w:lang w:val="en-GB" w:eastAsia="en-GB"/>
            </w:rPr>
          </w:pPr>
          <w:del w:id="141" w:author="Fierce PC" w:date="2017-04-03T17:49:00Z">
            <w:r w:rsidRPr="00DC289D" w:rsidDel="00DC289D">
              <w:rPr>
                <w:rStyle w:val="Hyperlink"/>
                <w:noProof/>
              </w:rPr>
              <w:delText>Who is going to do the tasks?</w:delText>
            </w:r>
            <w:r w:rsidDel="00DC289D">
              <w:rPr>
                <w:noProof/>
                <w:webHidden/>
              </w:rPr>
              <w:tab/>
              <w:delText>3</w:delText>
            </w:r>
          </w:del>
        </w:p>
        <w:p w:rsidR="001A2D2C" w:rsidDel="00DC289D" w:rsidRDefault="001A2D2C">
          <w:pPr>
            <w:pStyle w:val="TOC1"/>
            <w:tabs>
              <w:tab w:val="right" w:leader="dot" w:pos="9016"/>
            </w:tabs>
            <w:rPr>
              <w:del w:id="142" w:author="Fierce PC" w:date="2017-04-03T17:49:00Z"/>
              <w:rFonts w:eastAsiaTheme="minorEastAsia"/>
              <w:noProof/>
              <w:lang w:val="en-GB" w:eastAsia="en-GB"/>
            </w:rPr>
          </w:pPr>
          <w:del w:id="143" w:author="Fierce PC" w:date="2017-04-03T17:49:00Z">
            <w:r w:rsidRPr="00DC289D" w:rsidDel="00DC289D">
              <w:rPr>
                <w:rStyle w:val="Hyperlink"/>
                <w:noProof/>
              </w:rPr>
              <w:delText>Work breakdown structure</w:delText>
            </w:r>
            <w:r w:rsidDel="00DC289D">
              <w:rPr>
                <w:noProof/>
                <w:webHidden/>
              </w:rPr>
              <w:tab/>
              <w:delText>5</w:delText>
            </w:r>
          </w:del>
        </w:p>
        <w:p w:rsidR="001A2D2C" w:rsidDel="00DC289D" w:rsidRDefault="001A2D2C">
          <w:pPr>
            <w:pStyle w:val="TOC1"/>
            <w:tabs>
              <w:tab w:val="right" w:leader="dot" w:pos="9016"/>
            </w:tabs>
            <w:rPr>
              <w:del w:id="144" w:author="Fierce PC" w:date="2017-04-03T17:49:00Z"/>
              <w:rFonts w:eastAsiaTheme="minorEastAsia"/>
              <w:noProof/>
              <w:lang w:val="en-GB" w:eastAsia="en-GB"/>
            </w:rPr>
          </w:pPr>
          <w:del w:id="145" w:author="Fierce PC" w:date="2017-04-03T17:49:00Z">
            <w:r w:rsidRPr="00DC289D" w:rsidDel="00DC289D">
              <w:rPr>
                <w:rStyle w:val="Hyperlink"/>
                <w:noProof/>
              </w:rPr>
              <w:delText>Work Distribution:</w:delText>
            </w:r>
            <w:r w:rsidDel="00DC289D">
              <w:rPr>
                <w:noProof/>
                <w:webHidden/>
              </w:rPr>
              <w:tab/>
              <w:delText>6</w:delText>
            </w:r>
          </w:del>
        </w:p>
        <w:p w:rsidR="001A2D2C" w:rsidDel="00DC289D" w:rsidRDefault="001A2D2C">
          <w:pPr>
            <w:pStyle w:val="TOC2"/>
            <w:rPr>
              <w:del w:id="146" w:author="Fierce PC" w:date="2017-04-03T17:49:00Z"/>
              <w:rFonts w:eastAsiaTheme="minorEastAsia"/>
              <w:noProof/>
              <w:lang w:val="en-GB" w:eastAsia="en-GB"/>
            </w:rPr>
          </w:pPr>
          <w:del w:id="147" w:author="Fierce PC" w:date="2017-04-03T17:49:00Z">
            <w:r w:rsidRPr="00DC289D" w:rsidDel="00DC289D">
              <w:rPr>
                <w:rStyle w:val="Hyperlink"/>
                <w:noProof/>
              </w:rPr>
              <w:delText>Shirwa:</w:delText>
            </w:r>
            <w:r w:rsidDel="00DC289D">
              <w:rPr>
                <w:noProof/>
                <w:webHidden/>
              </w:rPr>
              <w:tab/>
              <w:delText>6</w:delText>
            </w:r>
          </w:del>
        </w:p>
        <w:p w:rsidR="001A2D2C" w:rsidDel="00DC289D" w:rsidRDefault="001A2D2C">
          <w:pPr>
            <w:pStyle w:val="TOC2"/>
            <w:rPr>
              <w:del w:id="148" w:author="Fierce PC" w:date="2017-04-03T17:49:00Z"/>
              <w:rFonts w:eastAsiaTheme="minorEastAsia"/>
              <w:noProof/>
              <w:lang w:val="en-GB" w:eastAsia="en-GB"/>
            </w:rPr>
          </w:pPr>
          <w:del w:id="149" w:author="Fierce PC" w:date="2017-04-03T17:49:00Z">
            <w:r w:rsidRPr="00DC289D" w:rsidDel="00DC289D">
              <w:rPr>
                <w:rStyle w:val="Hyperlink"/>
                <w:noProof/>
              </w:rPr>
              <w:delText>Mohamed:</w:delText>
            </w:r>
            <w:r w:rsidDel="00DC289D">
              <w:rPr>
                <w:noProof/>
                <w:webHidden/>
              </w:rPr>
              <w:tab/>
              <w:delText>6</w:delText>
            </w:r>
          </w:del>
        </w:p>
        <w:p w:rsidR="001A2D2C" w:rsidDel="00DC289D" w:rsidRDefault="001A2D2C">
          <w:pPr>
            <w:pStyle w:val="TOC2"/>
            <w:rPr>
              <w:del w:id="150" w:author="Fierce PC" w:date="2017-04-03T17:49:00Z"/>
              <w:rFonts w:eastAsiaTheme="minorEastAsia"/>
              <w:noProof/>
              <w:lang w:val="en-GB" w:eastAsia="en-GB"/>
            </w:rPr>
          </w:pPr>
          <w:del w:id="151" w:author="Fierce PC" w:date="2017-04-03T17:49:00Z">
            <w:r w:rsidRPr="00DC289D" w:rsidDel="00DC289D">
              <w:rPr>
                <w:rStyle w:val="Hyperlink"/>
                <w:noProof/>
              </w:rPr>
              <w:delText>Dependencies</w:delText>
            </w:r>
            <w:r w:rsidDel="00DC289D">
              <w:rPr>
                <w:noProof/>
                <w:webHidden/>
              </w:rPr>
              <w:tab/>
              <w:delText>7</w:delText>
            </w:r>
          </w:del>
        </w:p>
        <w:p w:rsidR="001A2D2C" w:rsidDel="00DC289D" w:rsidRDefault="001A2D2C">
          <w:pPr>
            <w:pStyle w:val="TOC1"/>
            <w:tabs>
              <w:tab w:val="right" w:leader="dot" w:pos="9016"/>
            </w:tabs>
            <w:rPr>
              <w:del w:id="152" w:author="Fierce PC" w:date="2017-04-03T17:49:00Z"/>
              <w:rFonts w:eastAsiaTheme="minorEastAsia"/>
              <w:noProof/>
              <w:lang w:val="en-GB" w:eastAsia="en-GB"/>
            </w:rPr>
          </w:pPr>
          <w:del w:id="153" w:author="Fierce PC" w:date="2017-04-03T17:49:00Z">
            <w:r w:rsidRPr="00DC289D" w:rsidDel="00DC289D">
              <w:rPr>
                <w:rStyle w:val="Hyperlink"/>
                <w:noProof/>
              </w:rPr>
              <w:delText>Work Scheduling</w:delText>
            </w:r>
            <w:r w:rsidDel="00DC289D">
              <w:rPr>
                <w:noProof/>
                <w:webHidden/>
              </w:rPr>
              <w:tab/>
              <w:delText>7</w:delText>
            </w:r>
          </w:del>
        </w:p>
        <w:p w:rsidR="001A2D2C" w:rsidDel="00DC289D" w:rsidRDefault="001A2D2C">
          <w:pPr>
            <w:pStyle w:val="TOC2"/>
            <w:rPr>
              <w:del w:id="154" w:author="Fierce PC" w:date="2017-04-03T17:49:00Z"/>
              <w:rFonts w:eastAsiaTheme="minorEastAsia"/>
              <w:noProof/>
              <w:lang w:val="en-GB" w:eastAsia="en-GB"/>
            </w:rPr>
          </w:pPr>
          <w:del w:id="155" w:author="Fierce PC" w:date="2017-04-03T17:49:00Z">
            <w:r w:rsidRPr="00DC289D" w:rsidDel="00DC289D">
              <w:rPr>
                <w:rStyle w:val="Hyperlink"/>
                <w:noProof/>
              </w:rPr>
              <w:delText>L</w:delText>
            </w:r>
            <w:r w:rsidDel="00DC289D">
              <w:rPr>
                <w:noProof/>
                <w:webHidden/>
              </w:rPr>
              <w:tab/>
              <w:delText>7</w:delText>
            </w:r>
          </w:del>
        </w:p>
        <w:p w:rsidR="001A2D2C" w:rsidDel="00DC289D" w:rsidRDefault="001A2D2C">
          <w:pPr>
            <w:pStyle w:val="TOC2"/>
            <w:rPr>
              <w:del w:id="156" w:author="Fierce PC" w:date="2017-04-03T17:49:00Z"/>
              <w:rFonts w:eastAsiaTheme="minorEastAsia"/>
              <w:noProof/>
              <w:lang w:val="en-GB" w:eastAsia="en-GB"/>
            </w:rPr>
          </w:pPr>
          <w:del w:id="157" w:author="Fierce PC" w:date="2017-04-03T17:49:00Z">
            <w:r w:rsidRPr="00DC289D" w:rsidDel="00DC289D">
              <w:rPr>
                <w:rStyle w:val="Hyperlink"/>
                <w:noProof/>
                <w:lang w:val="en-GB" w:eastAsia="en-GB"/>
              </w:rPr>
              <w:delText>ist of tasks that need to be done (Weeks 1-24)</w:delText>
            </w:r>
            <w:r w:rsidDel="00DC289D">
              <w:rPr>
                <w:noProof/>
                <w:webHidden/>
              </w:rPr>
              <w:tab/>
              <w:delText>7</w:delText>
            </w:r>
          </w:del>
        </w:p>
        <w:p w:rsidR="001A2D2C" w:rsidDel="00DC289D" w:rsidRDefault="001A2D2C">
          <w:pPr>
            <w:pStyle w:val="TOC1"/>
            <w:tabs>
              <w:tab w:val="right" w:leader="dot" w:pos="9016"/>
            </w:tabs>
            <w:rPr>
              <w:del w:id="158" w:author="Fierce PC" w:date="2017-04-03T17:49:00Z"/>
              <w:rFonts w:eastAsiaTheme="minorEastAsia"/>
              <w:noProof/>
              <w:lang w:val="en-GB" w:eastAsia="en-GB"/>
            </w:rPr>
          </w:pPr>
          <w:del w:id="159" w:author="Fierce PC" w:date="2017-04-03T17:49:00Z">
            <w:r w:rsidRPr="00DC289D" w:rsidDel="00DC289D">
              <w:rPr>
                <w:rStyle w:val="Hyperlink"/>
                <w:noProof/>
                <w:lang w:val="en-GB" w:eastAsia="en-GB"/>
              </w:rPr>
              <w:delText>Tasks that need to happen for Technical Specification implementation</w:delText>
            </w:r>
            <w:r w:rsidDel="00DC289D">
              <w:rPr>
                <w:noProof/>
                <w:webHidden/>
              </w:rPr>
              <w:tab/>
              <w:delText>9</w:delText>
            </w:r>
          </w:del>
        </w:p>
        <w:p w:rsidR="001A2D2C" w:rsidDel="00DC289D" w:rsidRDefault="001A2D2C">
          <w:pPr>
            <w:pStyle w:val="TOC1"/>
            <w:tabs>
              <w:tab w:val="right" w:leader="dot" w:pos="9016"/>
            </w:tabs>
            <w:rPr>
              <w:del w:id="160" w:author="Fierce PC" w:date="2017-04-03T17:49:00Z"/>
              <w:rFonts w:eastAsiaTheme="minorEastAsia"/>
              <w:noProof/>
              <w:lang w:val="en-GB" w:eastAsia="en-GB"/>
            </w:rPr>
          </w:pPr>
          <w:del w:id="161" w:author="Fierce PC" w:date="2017-04-03T17:49:00Z">
            <w:r w:rsidRPr="00DC289D" w:rsidDel="00DC289D">
              <w:rPr>
                <w:rStyle w:val="Hyperlink"/>
                <w:noProof/>
              </w:rPr>
              <w:delText>What presently been done?</w:delText>
            </w:r>
            <w:r w:rsidDel="00DC289D">
              <w:rPr>
                <w:noProof/>
                <w:webHidden/>
              </w:rPr>
              <w:tab/>
              <w:delText>9</w:delText>
            </w:r>
          </w:del>
        </w:p>
        <w:p w:rsidR="001A2D2C" w:rsidDel="00DC289D" w:rsidRDefault="001A2D2C">
          <w:pPr>
            <w:pStyle w:val="TOC1"/>
            <w:tabs>
              <w:tab w:val="right" w:leader="dot" w:pos="9016"/>
            </w:tabs>
            <w:rPr>
              <w:del w:id="162" w:author="Fierce PC" w:date="2017-04-03T17:49:00Z"/>
              <w:rFonts w:eastAsiaTheme="minorEastAsia"/>
              <w:noProof/>
              <w:lang w:val="en-GB" w:eastAsia="en-GB"/>
            </w:rPr>
          </w:pPr>
          <w:del w:id="163" w:author="Fierce PC" w:date="2017-04-03T17:49:00Z">
            <w:r w:rsidRPr="00DC289D" w:rsidDel="00DC289D">
              <w:rPr>
                <w:rStyle w:val="Hyperlink"/>
                <w:noProof/>
              </w:rPr>
              <w:delText>What needs to be done?</w:delText>
            </w:r>
            <w:r w:rsidDel="00DC289D">
              <w:rPr>
                <w:noProof/>
                <w:webHidden/>
              </w:rPr>
              <w:tab/>
              <w:delText>9</w:delText>
            </w:r>
          </w:del>
        </w:p>
        <w:p w:rsidR="001A2D2C" w:rsidDel="00DC289D" w:rsidRDefault="001A2D2C">
          <w:pPr>
            <w:pStyle w:val="TOC1"/>
            <w:tabs>
              <w:tab w:val="right" w:leader="dot" w:pos="9016"/>
            </w:tabs>
            <w:rPr>
              <w:del w:id="164" w:author="Fierce PC" w:date="2017-04-03T17:49:00Z"/>
              <w:rFonts w:eastAsiaTheme="minorEastAsia"/>
              <w:noProof/>
              <w:lang w:val="en-GB" w:eastAsia="en-GB"/>
            </w:rPr>
          </w:pPr>
          <w:del w:id="165" w:author="Fierce PC" w:date="2017-04-03T17:49:00Z">
            <w:r w:rsidRPr="00DC289D" w:rsidDel="00DC289D">
              <w:rPr>
                <w:rStyle w:val="Hyperlink"/>
                <w:noProof/>
              </w:rPr>
              <w:delText>Conclusion:</w:delText>
            </w:r>
            <w:r w:rsidDel="00DC289D">
              <w:rPr>
                <w:noProof/>
                <w:webHidden/>
              </w:rPr>
              <w:tab/>
              <w:delText>10</w:delText>
            </w:r>
          </w:del>
        </w:p>
        <w:p w:rsidR="001A2D2C" w:rsidDel="001A2D2C" w:rsidRDefault="001A2D2C">
          <w:pPr>
            <w:pStyle w:val="TOC1"/>
            <w:tabs>
              <w:tab w:val="right" w:leader="dot" w:pos="9016"/>
            </w:tabs>
            <w:rPr>
              <w:del w:id="166" w:author="Fierce PC" w:date="2017-04-03T17:19:00Z"/>
              <w:rFonts w:eastAsiaTheme="minorEastAsia"/>
              <w:noProof/>
              <w:lang w:val="en-GB" w:eastAsia="en-GB"/>
            </w:rPr>
          </w:pPr>
          <w:del w:id="167" w:author="Fierce PC" w:date="2017-04-03T17:19:00Z">
            <w:r w:rsidRPr="001A2D2C" w:rsidDel="001A2D2C">
              <w:rPr>
                <w:rStyle w:val="Hyperlink"/>
                <w:noProof/>
              </w:rPr>
              <w:delText>Introduction</w:delText>
            </w:r>
            <w:r w:rsidDel="001A2D2C">
              <w:rPr>
                <w:noProof/>
                <w:webHidden/>
              </w:rPr>
              <w:tab/>
              <w:delText>2</w:delText>
            </w:r>
          </w:del>
        </w:p>
        <w:p w:rsidR="001A2D2C" w:rsidDel="001A2D2C" w:rsidRDefault="001A2D2C">
          <w:pPr>
            <w:pStyle w:val="TOC2"/>
            <w:rPr>
              <w:del w:id="168" w:author="Fierce PC" w:date="2017-04-03T17:19:00Z"/>
              <w:rFonts w:eastAsiaTheme="minorEastAsia"/>
              <w:noProof/>
              <w:lang w:val="en-GB" w:eastAsia="en-GB"/>
            </w:rPr>
          </w:pPr>
          <w:del w:id="169" w:author="Fierce PC" w:date="2017-04-03T17:19:00Z">
            <w:r w:rsidRPr="001A2D2C" w:rsidDel="001A2D2C">
              <w:rPr>
                <w:rStyle w:val="Hyperlink"/>
                <w:noProof/>
              </w:rPr>
              <w:delText>What needs to be done?</w:delText>
            </w:r>
            <w:r w:rsidDel="001A2D2C">
              <w:rPr>
                <w:noProof/>
                <w:webHidden/>
              </w:rPr>
              <w:tab/>
              <w:delText>3</w:delText>
            </w:r>
          </w:del>
        </w:p>
        <w:p w:rsidR="001A2D2C" w:rsidDel="001A2D2C" w:rsidRDefault="001A2D2C">
          <w:pPr>
            <w:pStyle w:val="TOC2"/>
            <w:rPr>
              <w:del w:id="170" w:author="Fierce PC" w:date="2017-04-03T17:19:00Z"/>
              <w:rFonts w:eastAsiaTheme="minorEastAsia"/>
              <w:noProof/>
              <w:lang w:val="en-GB" w:eastAsia="en-GB"/>
            </w:rPr>
          </w:pPr>
          <w:del w:id="171" w:author="Fierce PC" w:date="2017-04-03T17:19:00Z">
            <w:r w:rsidRPr="001A2D2C" w:rsidDel="001A2D2C">
              <w:rPr>
                <w:rStyle w:val="Hyperlink"/>
                <w:noProof/>
              </w:rPr>
              <w:delText>Who is going to do the tasks?</w:delText>
            </w:r>
            <w:r w:rsidDel="001A2D2C">
              <w:rPr>
                <w:noProof/>
                <w:webHidden/>
              </w:rPr>
              <w:tab/>
              <w:delText>3</w:delText>
            </w:r>
          </w:del>
        </w:p>
        <w:p w:rsidR="001A2D2C" w:rsidDel="001A2D2C" w:rsidRDefault="001A2D2C">
          <w:pPr>
            <w:pStyle w:val="TOC1"/>
            <w:tabs>
              <w:tab w:val="right" w:leader="dot" w:pos="9016"/>
            </w:tabs>
            <w:rPr>
              <w:del w:id="172" w:author="Fierce PC" w:date="2017-04-03T17:19:00Z"/>
              <w:rFonts w:eastAsiaTheme="minorEastAsia"/>
              <w:noProof/>
              <w:lang w:val="en-GB" w:eastAsia="en-GB"/>
            </w:rPr>
          </w:pPr>
          <w:del w:id="173" w:author="Fierce PC" w:date="2017-04-03T17:19:00Z">
            <w:r w:rsidRPr="001A2D2C" w:rsidDel="001A2D2C">
              <w:rPr>
                <w:rStyle w:val="Hyperlink"/>
                <w:noProof/>
              </w:rPr>
              <w:delText>Work breakdown structure</w:delText>
            </w:r>
            <w:r w:rsidDel="001A2D2C">
              <w:rPr>
                <w:noProof/>
                <w:webHidden/>
              </w:rPr>
              <w:tab/>
              <w:delText>5</w:delText>
            </w:r>
          </w:del>
        </w:p>
        <w:p w:rsidR="001A2D2C" w:rsidDel="001A2D2C" w:rsidRDefault="001A2D2C">
          <w:pPr>
            <w:pStyle w:val="TOC1"/>
            <w:tabs>
              <w:tab w:val="right" w:leader="dot" w:pos="9016"/>
            </w:tabs>
            <w:rPr>
              <w:del w:id="174" w:author="Fierce PC" w:date="2017-04-03T17:19:00Z"/>
              <w:rFonts w:eastAsiaTheme="minorEastAsia"/>
              <w:noProof/>
              <w:lang w:val="en-GB" w:eastAsia="en-GB"/>
            </w:rPr>
          </w:pPr>
          <w:del w:id="175" w:author="Fierce PC" w:date="2017-04-03T17:19:00Z">
            <w:r w:rsidRPr="001A2D2C" w:rsidDel="001A2D2C">
              <w:rPr>
                <w:rStyle w:val="Hyperlink"/>
                <w:noProof/>
              </w:rPr>
              <w:delText>Work Distribution:</w:delText>
            </w:r>
            <w:r w:rsidDel="001A2D2C">
              <w:rPr>
                <w:noProof/>
                <w:webHidden/>
              </w:rPr>
              <w:tab/>
              <w:delText>6</w:delText>
            </w:r>
          </w:del>
        </w:p>
        <w:p w:rsidR="001A2D2C" w:rsidDel="001A2D2C" w:rsidRDefault="001A2D2C">
          <w:pPr>
            <w:pStyle w:val="TOC2"/>
            <w:rPr>
              <w:del w:id="176" w:author="Fierce PC" w:date="2017-04-03T17:19:00Z"/>
              <w:rFonts w:eastAsiaTheme="minorEastAsia"/>
              <w:noProof/>
              <w:lang w:val="en-GB" w:eastAsia="en-GB"/>
            </w:rPr>
          </w:pPr>
          <w:del w:id="177" w:author="Fierce PC" w:date="2017-04-03T17:19:00Z">
            <w:r w:rsidRPr="001A2D2C" w:rsidDel="001A2D2C">
              <w:rPr>
                <w:rStyle w:val="Hyperlink"/>
                <w:noProof/>
              </w:rPr>
              <w:delText>Shirwa:</w:delText>
            </w:r>
            <w:r w:rsidDel="001A2D2C">
              <w:rPr>
                <w:noProof/>
                <w:webHidden/>
              </w:rPr>
              <w:tab/>
              <w:delText>6</w:delText>
            </w:r>
          </w:del>
        </w:p>
        <w:p w:rsidR="001A2D2C" w:rsidDel="001A2D2C" w:rsidRDefault="001A2D2C">
          <w:pPr>
            <w:pStyle w:val="TOC2"/>
            <w:rPr>
              <w:del w:id="178" w:author="Fierce PC" w:date="2017-04-03T17:19:00Z"/>
              <w:rFonts w:eastAsiaTheme="minorEastAsia"/>
              <w:noProof/>
              <w:lang w:val="en-GB" w:eastAsia="en-GB"/>
            </w:rPr>
          </w:pPr>
          <w:del w:id="179" w:author="Fierce PC" w:date="2017-04-03T17:19:00Z">
            <w:r w:rsidRPr="001A2D2C" w:rsidDel="001A2D2C">
              <w:rPr>
                <w:rStyle w:val="Hyperlink"/>
                <w:noProof/>
              </w:rPr>
              <w:delText>Mohamed:</w:delText>
            </w:r>
            <w:r w:rsidDel="001A2D2C">
              <w:rPr>
                <w:noProof/>
                <w:webHidden/>
              </w:rPr>
              <w:tab/>
              <w:delText>6</w:delText>
            </w:r>
          </w:del>
        </w:p>
        <w:p w:rsidR="001A2D2C" w:rsidDel="001A2D2C" w:rsidRDefault="001A2D2C">
          <w:pPr>
            <w:pStyle w:val="TOC2"/>
            <w:rPr>
              <w:del w:id="180" w:author="Fierce PC" w:date="2017-04-03T17:19:00Z"/>
              <w:rFonts w:eastAsiaTheme="minorEastAsia"/>
              <w:noProof/>
              <w:lang w:val="en-GB" w:eastAsia="en-GB"/>
            </w:rPr>
          </w:pPr>
          <w:del w:id="181" w:author="Fierce PC" w:date="2017-04-03T17:19:00Z">
            <w:r w:rsidRPr="001A2D2C" w:rsidDel="001A2D2C">
              <w:rPr>
                <w:rStyle w:val="Hyperlink"/>
                <w:noProof/>
              </w:rPr>
              <w:delText>Dependencies</w:delText>
            </w:r>
            <w:r w:rsidDel="001A2D2C">
              <w:rPr>
                <w:noProof/>
                <w:webHidden/>
              </w:rPr>
              <w:tab/>
              <w:delText>7</w:delText>
            </w:r>
          </w:del>
        </w:p>
        <w:p w:rsidR="001A2D2C" w:rsidDel="001A2D2C" w:rsidRDefault="001A2D2C">
          <w:pPr>
            <w:pStyle w:val="TOC1"/>
            <w:tabs>
              <w:tab w:val="right" w:leader="dot" w:pos="9016"/>
            </w:tabs>
            <w:rPr>
              <w:del w:id="182" w:author="Fierce PC" w:date="2017-04-03T17:19:00Z"/>
              <w:rFonts w:eastAsiaTheme="minorEastAsia"/>
              <w:noProof/>
              <w:lang w:val="en-GB" w:eastAsia="en-GB"/>
            </w:rPr>
          </w:pPr>
          <w:del w:id="183" w:author="Fierce PC" w:date="2017-04-03T17:19:00Z">
            <w:r w:rsidRPr="001A2D2C" w:rsidDel="001A2D2C">
              <w:rPr>
                <w:rStyle w:val="Hyperlink"/>
                <w:noProof/>
              </w:rPr>
              <w:delText>Work Scheduling</w:delText>
            </w:r>
            <w:r w:rsidDel="001A2D2C">
              <w:rPr>
                <w:noProof/>
                <w:webHidden/>
              </w:rPr>
              <w:tab/>
              <w:delText>7</w:delText>
            </w:r>
          </w:del>
        </w:p>
        <w:p w:rsidR="001A2D2C" w:rsidDel="001A2D2C" w:rsidRDefault="001A2D2C">
          <w:pPr>
            <w:pStyle w:val="TOC2"/>
            <w:rPr>
              <w:del w:id="184" w:author="Fierce PC" w:date="2017-04-03T17:19:00Z"/>
              <w:rFonts w:eastAsiaTheme="minorEastAsia"/>
              <w:noProof/>
              <w:lang w:val="en-GB" w:eastAsia="en-GB"/>
            </w:rPr>
          </w:pPr>
          <w:del w:id="185" w:author="Fierce PC" w:date="2017-04-03T17:19:00Z">
            <w:r w:rsidRPr="001A2D2C" w:rsidDel="001A2D2C">
              <w:rPr>
                <w:rStyle w:val="Hyperlink"/>
                <w:noProof/>
              </w:rPr>
              <w:delText>L</w:delText>
            </w:r>
            <w:r w:rsidDel="001A2D2C">
              <w:rPr>
                <w:noProof/>
                <w:webHidden/>
              </w:rPr>
              <w:tab/>
              <w:delText>7</w:delText>
            </w:r>
          </w:del>
        </w:p>
        <w:p w:rsidR="001A2D2C" w:rsidDel="001A2D2C" w:rsidRDefault="001A2D2C">
          <w:pPr>
            <w:pStyle w:val="TOC2"/>
            <w:rPr>
              <w:del w:id="186" w:author="Fierce PC" w:date="2017-04-03T17:19:00Z"/>
              <w:rFonts w:eastAsiaTheme="minorEastAsia"/>
              <w:noProof/>
              <w:lang w:val="en-GB" w:eastAsia="en-GB"/>
            </w:rPr>
          </w:pPr>
          <w:del w:id="187" w:author="Fierce PC" w:date="2017-04-03T17:19:00Z">
            <w:r w:rsidRPr="001A2D2C" w:rsidDel="001A2D2C">
              <w:rPr>
                <w:rStyle w:val="Hyperlink"/>
                <w:noProof/>
                <w:lang w:val="en-GB" w:eastAsia="en-GB"/>
              </w:rPr>
              <w:delText>ist of tasks that need to be done (Weeks 1-24)</w:delText>
            </w:r>
            <w:r w:rsidDel="001A2D2C">
              <w:rPr>
                <w:noProof/>
                <w:webHidden/>
              </w:rPr>
              <w:tab/>
              <w:delText>7</w:delText>
            </w:r>
          </w:del>
        </w:p>
        <w:p w:rsidR="001A2D2C" w:rsidDel="001A2D2C" w:rsidRDefault="001A2D2C">
          <w:pPr>
            <w:pStyle w:val="TOC1"/>
            <w:tabs>
              <w:tab w:val="right" w:leader="dot" w:pos="9016"/>
            </w:tabs>
            <w:rPr>
              <w:del w:id="188" w:author="Fierce PC" w:date="2017-04-03T17:19:00Z"/>
              <w:rFonts w:eastAsiaTheme="minorEastAsia"/>
              <w:noProof/>
              <w:lang w:val="en-GB" w:eastAsia="en-GB"/>
            </w:rPr>
          </w:pPr>
          <w:del w:id="189" w:author="Fierce PC" w:date="2017-04-03T17:19:00Z">
            <w:r w:rsidRPr="001A2D2C" w:rsidDel="001A2D2C">
              <w:rPr>
                <w:rStyle w:val="Hyperlink"/>
                <w:noProof/>
                <w:lang w:val="en-GB" w:eastAsia="en-GB"/>
              </w:rPr>
              <w:delText>Tasks that need to happen for Technical Specification implementation</w:delText>
            </w:r>
            <w:r w:rsidDel="001A2D2C">
              <w:rPr>
                <w:noProof/>
                <w:webHidden/>
              </w:rPr>
              <w:tab/>
              <w:delText>9</w:delText>
            </w:r>
          </w:del>
        </w:p>
        <w:p w:rsidR="001A2D2C" w:rsidDel="001A2D2C" w:rsidRDefault="001A2D2C">
          <w:pPr>
            <w:pStyle w:val="TOC1"/>
            <w:tabs>
              <w:tab w:val="right" w:leader="dot" w:pos="9016"/>
            </w:tabs>
            <w:rPr>
              <w:del w:id="190" w:author="Fierce PC" w:date="2017-04-03T17:19:00Z"/>
              <w:rFonts w:eastAsiaTheme="minorEastAsia"/>
              <w:noProof/>
              <w:lang w:val="en-GB" w:eastAsia="en-GB"/>
            </w:rPr>
          </w:pPr>
          <w:del w:id="191" w:author="Fierce PC" w:date="2017-04-03T17:19:00Z">
            <w:r w:rsidRPr="001A2D2C" w:rsidDel="001A2D2C">
              <w:rPr>
                <w:rStyle w:val="Hyperlink"/>
                <w:noProof/>
              </w:rPr>
              <w:delText>What presently been done?</w:delText>
            </w:r>
            <w:r w:rsidDel="001A2D2C">
              <w:rPr>
                <w:noProof/>
                <w:webHidden/>
              </w:rPr>
              <w:tab/>
              <w:delText>9</w:delText>
            </w:r>
          </w:del>
        </w:p>
        <w:p w:rsidR="001A2D2C" w:rsidDel="001A2D2C" w:rsidRDefault="001A2D2C">
          <w:pPr>
            <w:pStyle w:val="TOC1"/>
            <w:tabs>
              <w:tab w:val="right" w:leader="dot" w:pos="9016"/>
            </w:tabs>
            <w:rPr>
              <w:del w:id="192" w:author="Fierce PC" w:date="2017-04-03T17:19:00Z"/>
              <w:rFonts w:eastAsiaTheme="minorEastAsia"/>
              <w:noProof/>
              <w:lang w:val="en-GB" w:eastAsia="en-GB"/>
            </w:rPr>
          </w:pPr>
          <w:del w:id="193" w:author="Fierce PC" w:date="2017-04-03T17:19:00Z">
            <w:r w:rsidRPr="001A2D2C" w:rsidDel="001A2D2C">
              <w:rPr>
                <w:rStyle w:val="Hyperlink"/>
                <w:noProof/>
              </w:rPr>
              <w:delText>What needs to be done?</w:delText>
            </w:r>
            <w:r w:rsidDel="001A2D2C">
              <w:rPr>
                <w:noProof/>
                <w:webHidden/>
              </w:rPr>
              <w:tab/>
              <w:delText>9</w:delText>
            </w:r>
          </w:del>
        </w:p>
        <w:p w:rsidR="001A2D2C" w:rsidDel="001A2D2C" w:rsidRDefault="001A2D2C">
          <w:pPr>
            <w:pStyle w:val="TOC1"/>
            <w:tabs>
              <w:tab w:val="right" w:leader="dot" w:pos="9016"/>
            </w:tabs>
            <w:rPr>
              <w:del w:id="194" w:author="Fierce PC" w:date="2017-04-03T17:19:00Z"/>
              <w:rFonts w:eastAsiaTheme="minorEastAsia"/>
              <w:noProof/>
              <w:lang w:val="en-GB" w:eastAsia="en-GB"/>
            </w:rPr>
          </w:pPr>
          <w:del w:id="195" w:author="Fierce PC" w:date="2017-04-03T17:19:00Z">
            <w:r w:rsidRPr="001A2D2C" w:rsidDel="001A2D2C">
              <w:rPr>
                <w:rStyle w:val="Hyperlink"/>
                <w:noProof/>
              </w:rPr>
              <w:delText>Conclusion:</w:delText>
            </w:r>
            <w:r w:rsidDel="001A2D2C">
              <w:rPr>
                <w:noProof/>
                <w:webHidden/>
              </w:rPr>
              <w:tab/>
              <w:delText>10</w:delText>
            </w:r>
          </w:del>
        </w:p>
        <w:p w:rsidR="00F86AE8" w:rsidDel="001A2D2C" w:rsidRDefault="00F86AE8">
          <w:pPr>
            <w:pStyle w:val="TOC1"/>
            <w:tabs>
              <w:tab w:val="right" w:leader="dot" w:pos="9016"/>
            </w:tabs>
            <w:rPr>
              <w:del w:id="196" w:author="Fierce PC" w:date="2017-04-03T17:19:00Z"/>
              <w:rFonts w:eastAsiaTheme="minorEastAsia"/>
              <w:noProof/>
              <w:lang w:val="en-GB" w:eastAsia="en-GB"/>
            </w:rPr>
          </w:pPr>
          <w:del w:id="197" w:author="Fierce PC" w:date="2017-04-03T17:19:00Z">
            <w:r w:rsidRPr="001A2D2C" w:rsidDel="001A2D2C">
              <w:rPr>
                <w:rStyle w:val="Hyperlink"/>
                <w:noProof/>
              </w:rPr>
              <w:delText>Introduction</w:delText>
            </w:r>
            <w:r w:rsidDel="001A2D2C">
              <w:rPr>
                <w:noProof/>
                <w:webHidden/>
              </w:rPr>
              <w:tab/>
              <w:delText>2</w:delText>
            </w:r>
          </w:del>
        </w:p>
        <w:p w:rsidR="00F86AE8" w:rsidDel="001A2D2C" w:rsidRDefault="00F86AE8">
          <w:pPr>
            <w:pStyle w:val="TOC2"/>
            <w:rPr>
              <w:del w:id="198" w:author="Fierce PC" w:date="2017-04-03T17:19:00Z"/>
              <w:rFonts w:eastAsiaTheme="minorEastAsia"/>
              <w:noProof/>
              <w:lang w:val="en-GB" w:eastAsia="en-GB"/>
            </w:rPr>
          </w:pPr>
          <w:del w:id="199" w:author="Fierce PC" w:date="2017-04-03T17:19:00Z">
            <w:r w:rsidRPr="001A2D2C" w:rsidDel="001A2D2C">
              <w:rPr>
                <w:rStyle w:val="Hyperlink"/>
                <w:noProof/>
              </w:rPr>
              <w:delText>What needs to be done?</w:delText>
            </w:r>
            <w:r w:rsidDel="001A2D2C">
              <w:rPr>
                <w:noProof/>
                <w:webHidden/>
              </w:rPr>
              <w:tab/>
              <w:delText>3</w:delText>
            </w:r>
          </w:del>
        </w:p>
        <w:p w:rsidR="00F86AE8" w:rsidDel="001A2D2C" w:rsidRDefault="00F86AE8">
          <w:pPr>
            <w:pStyle w:val="TOC2"/>
            <w:rPr>
              <w:del w:id="200" w:author="Fierce PC" w:date="2017-04-03T17:19:00Z"/>
              <w:rFonts w:eastAsiaTheme="minorEastAsia"/>
              <w:noProof/>
              <w:lang w:val="en-GB" w:eastAsia="en-GB"/>
            </w:rPr>
          </w:pPr>
          <w:del w:id="201" w:author="Fierce PC" w:date="2017-04-03T17:19:00Z">
            <w:r w:rsidRPr="001A2D2C" w:rsidDel="001A2D2C">
              <w:rPr>
                <w:rStyle w:val="Hyperlink"/>
                <w:noProof/>
              </w:rPr>
              <w:delText>Who is going to do the tasks?</w:delText>
            </w:r>
            <w:r w:rsidDel="001A2D2C">
              <w:rPr>
                <w:noProof/>
                <w:webHidden/>
              </w:rPr>
              <w:tab/>
              <w:delText>3</w:delText>
            </w:r>
          </w:del>
        </w:p>
        <w:p w:rsidR="00F86AE8" w:rsidDel="001A2D2C" w:rsidRDefault="00F86AE8">
          <w:pPr>
            <w:pStyle w:val="TOC1"/>
            <w:tabs>
              <w:tab w:val="right" w:leader="dot" w:pos="9016"/>
            </w:tabs>
            <w:rPr>
              <w:del w:id="202" w:author="Fierce PC" w:date="2017-04-03T17:19:00Z"/>
              <w:rFonts w:eastAsiaTheme="minorEastAsia"/>
              <w:noProof/>
              <w:lang w:val="en-GB" w:eastAsia="en-GB"/>
            </w:rPr>
          </w:pPr>
          <w:del w:id="203" w:author="Fierce PC" w:date="2017-04-03T17:19:00Z">
            <w:r w:rsidRPr="001A2D2C" w:rsidDel="001A2D2C">
              <w:rPr>
                <w:rStyle w:val="Hyperlink"/>
                <w:noProof/>
              </w:rPr>
              <w:delText>Work breakdown structure</w:delText>
            </w:r>
            <w:r w:rsidDel="001A2D2C">
              <w:rPr>
                <w:noProof/>
                <w:webHidden/>
              </w:rPr>
              <w:tab/>
              <w:delText>5</w:delText>
            </w:r>
          </w:del>
        </w:p>
        <w:p w:rsidR="00F86AE8" w:rsidDel="001A2D2C" w:rsidRDefault="00F86AE8">
          <w:pPr>
            <w:pStyle w:val="TOC1"/>
            <w:tabs>
              <w:tab w:val="right" w:leader="dot" w:pos="9016"/>
            </w:tabs>
            <w:rPr>
              <w:del w:id="204" w:author="Fierce PC" w:date="2017-04-03T17:19:00Z"/>
              <w:rFonts w:eastAsiaTheme="minorEastAsia"/>
              <w:noProof/>
              <w:lang w:val="en-GB" w:eastAsia="en-GB"/>
            </w:rPr>
          </w:pPr>
          <w:del w:id="205" w:author="Fierce PC" w:date="2017-04-03T17:19:00Z">
            <w:r w:rsidRPr="001A2D2C" w:rsidDel="001A2D2C">
              <w:rPr>
                <w:rStyle w:val="Hyperlink"/>
                <w:noProof/>
              </w:rPr>
              <w:delText>Work Distribution:</w:delText>
            </w:r>
            <w:r w:rsidDel="001A2D2C">
              <w:rPr>
                <w:noProof/>
                <w:webHidden/>
              </w:rPr>
              <w:tab/>
              <w:delText>6</w:delText>
            </w:r>
          </w:del>
        </w:p>
        <w:p w:rsidR="00F86AE8" w:rsidDel="001A2D2C" w:rsidRDefault="00F86AE8">
          <w:pPr>
            <w:pStyle w:val="TOC2"/>
            <w:rPr>
              <w:del w:id="206" w:author="Fierce PC" w:date="2017-04-03T17:19:00Z"/>
              <w:rFonts w:eastAsiaTheme="minorEastAsia"/>
              <w:noProof/>
              <w:lang w:val="en-GB" w:eastAsia="en-GB"/>
            </w:rPr>
          </w:pPr>
          <w:del w:id="207" w:author="Fierce PC" w:date="2017-04-03T17:19:00Z">
            <w:r w:rsidRPr="001A2D2C" w:rsidDel="001A2D2C">
              <w:rPr>
                <w:rStyle w:val="Hyperlink"/>
                <w:noProof/>
              </w:rPr>
              <w:delText>Shirwa:</w:delText>
            </w:r>
            <w:r w:rsidDel="001A2D2C">
              <w:rPr>
                <w:noProof/>
                <w:webHidden/>
              </w:rPr>
              <w:tab/>
              <w:delText>6</w:delText>
            </w:r>
          </w:del>
        </w:p>
        <w:p w:rsidR="00F86AE8" w:rsidDel="001A2D2C" w:rsidRDefault="00F86AE8">
          <w:pPr>
            <w:pStyle w:val="TOC2"/>
            <w:rPr>
              <w:del w:id="208" w:author="Fierce PC" w:date="2017-04-03T17:19:00Z"/>
              <w:rFonts w:eastAsiaTheme="minorEastAsia"/>
              <w:noProof/>
              <w:lang w:val="en-GB" w:eastAsia="en-GB"/>
            </w:rPr>
          </w:pPr>
          <w:del w:id="209" w:author="Fierce PC" w:date="2017-04-03T17:19:00Z">
            <w:r w:rsidRPr="001A2D2C" w:rsidDel="001A2D2C">
              <w:rPr>
                <w:rStyle w:val="Hyperlink"/>
                <w:noProof/>
              </w:rPr>
              <w:delText>Mohamed:</w:delText>
            </w:r>
            <w:r w:rsidDel="001A2D2C">
              <w:rPr>
                <w:noProof/>
                <w:webHidden/>
              </w:rPr>
              <w:tab/>
              <w:delText>6</w:delText>
            </w:r>
          </w:del>
        </w:p>
        <w:p w:rsidR="00F86AE8" w:rsidDel="001A2D2C" w:rsidRDefault="00F86AE8">
          <w:pPr>
            <w:pStyle w:val="TOC2"/>
            <w:rPr>
              <w:del w:id="210" w:author="Fierce PC" w:date="2017-04-03T17:19:00Z"/>
              <w:rFonts w:eastAsiaTheme="minorEastAsia"/>
              <w:noProof/>
              <w:lang w:val="en-GB" w:eastAsia="en-GB"/>
            </w:rPr>
          </w:pPr>
          <w:del w:id="211" w:author="Fierce PC" w:date="2017-04-03T17:19:00Z">
            <w:r w:rsidRPr="001A2D2C" w:rsidDel="001A2D2C">
              <w:rPr>
                <w:rStyle w:val="Hyperlink"/>
                <w:noProof/>
              </w:rPr>
              <w:delText>Dependencies</w:delText>
            </w:r>
            <w:r w:rsidDel="001A2D2C">
              <w:rPr>
                <w:noProof/>
                <w:webHidden/>
              </w:rPr>
              <w:tab/>
              <w:delText>7</w:delText>
            </w:r>
          </w:del>
        </w:p>
        <w:p w:rsidR="00F86AE8" w:rsidDel="001A2D2C" w:rsidRDefault="00F86AE8">
          <w:pPr>
            <w:pStyle w:val="TOC1"/>
            <w:tabs>
              <w:tab w:val="right" w:leader="dot" w:pos="9016"/>
            </w:tabs>
            <w:rPr>
              <w:del w:id="212" w:author="Fierce PC" w:date="2017-04-03T17:19:00Z"/>
              <w:rFonts w:eastAsiaTheme="minorEastAsia"/>
              <w:noProof/>
              <w:lang w:val="en-GB" w:eastAsia="en-GB"/>
            </w:rPr>
          </w:pPr>
          <w:del w:id="213" w:author="Fierce PC" w:date="2017-04-03T17:19:00Z">
            <w:r w:rsidRPr="001A2D2C" w:rsidDel="001A2D2C">
              <w:rPr>
                <w:rStyle w:val="Hyperlink"/>
                <w:noProof/>
              </w:rPr>
              <w:delText>Work Scheduling</w:delText>
            </w:r>
            <w:r w:rsidDel="001A2D2C">
              <w:rPr>
                <w:noProof/>
                <w:webHidden/>
              </w:rPr>
              <w:tab/>
              <w:delText>7</w:delText>
            </w:r>
          </w:del>
        </w:p>
        <w:p w:rsidR="00F86AE8" w:rsidDel="001A2D2C" w:rsidRDefault="00F86AE8">
          <w:pPr>
            <w:pStyle w:val="TOC2"/>
            <w:rPr>
              <w:del w:id="214" w:author="Fierce PC" w:date="2017-04-03T17:19:00Z"/>
              <w:rFonts w:eastAsiaTheme="minorEastAsia"/>
              <w:noProof/>
              <w:lang w:val="en-GB" w:eastAsia="en-GB"/>
            </w:rPr>
          </w:pPr>
          <w:del w:id="215" w:author="Fierce PC" w:date="2017-04-03T17:19:00Z">
            <w:r w:rsidRPr="001A2D2C" w:rsidDel="001A2D2C">
              <w:rPr>
                <w:rStyle w:val="Hyperlink"/>
                <w:noProof/>
              </w:rPr>
              <w:delText>L</w:delText>
            </w:r>
            <w:r w:rsidDel="001A2D2C">
              <w:rPr>
                <w:noProof/>
                <w:webHidden/>
              </w:rPr>
              <w:tab/>
              <w:delText>7</w:delText>
            </w:r>
          </w:del>
        </w:p>
        <w:p w:rsidR="00F86AE8" w:rsidDel="001A2D2C" w:rsidRDefault="00F86AE8">
          <w:pPr>
            <w:pStyle w:val="TOC2"/>
            <w:rPr>
              <w:del w:id="216" w:author="Fierce PC" w:date="2017-04-03T17:19:00Z"/>
              <w:rFonts w:eastAsiaTheme="minorEastAsia"/>
              <w:noProof/>
              <w:lang w:val="en-GB" w:eastAsia="en-GB"/>
            </w:rPr>
          </w:pPr>
          <w:del w:id="217" w:author="Fierce PC" w:date="2017-04-03T17:19:00Z">
            <w:r w:rsidRPr="001A2D2C" w:rsidDel="001A2D2C">
              <w:rPr>
                <w:rStyle w:val="Hyperlink"/>
                <w:noProof/>
                <w:lang w:val="en-GB" w:eastAsia="en-GB"/>
              </w:rPr>
              <w:delText>ist of tasks that need to be done (Weeks 1-24)</w:delText>
            </w:r>
            <w:r w:rsidDel="001A2D2C">
              <w:rPr>
                <w:noProof/>
                <w:webHidden/>
              </w:rPr>
              <w:tab/>
              <w:delText>7</w:delText>
            </w:r>
          </w:del>
        </w:p>
        <w:p w:rsidR="00F86AE8" w:rsidDel="001A2D2C" w:rsidRDefault="00F86AE8">
          <w:pPr>
            <w:pStyle w:val="TOC1"/>
            <w:tabs>
              <w:tab w:val="right" w:leader="dot" w:pos="9016"/>
            </w:tabs>
            <w:rPr>
              <w:del w:id="218" w:author="Fierce PC" w:date="2017-04-03T17:19:00Z"/>
              <w:rFonts w:eastAsiaTheme="minorEastAsia"/>
              <w:noProof/>
              <w:lang w:val="en-GB" w:eastAsia="en-GB"/>
            </w:rPr>
          </w:pPr>
          <w:del w:id="219" w:author="Fierce PC" w:date="2017-04-03T17:19:00Z">
            <w:r w:rsidRPr="001A2D2C" w:rsidDel="001A2D2C">
              <w:rPr>
                <w:rStyle w:val="Hyperlink"/>
                <w:noProof/>
                <w:lang w:val="en-GB" w:eastAsia="en-GB"/>
              </w:rPr>
              <w:delText>Tasks that need to happen for Technical Specification implementation</w:delText>
            </w:r>
            <w:r w:rsidDel="001A2D2C">
              <w:rPr>
                <w:noProof/>
                <w:webHidden/>
              </w:rPr>
              <w:tab/>
              <w:delText>9</w:delText>
            </w:r>
          </w:del>
        </w:p>
        <w:p w:rsidR="00F86AE8" w:rsidDel="001A2D2C" w:rsidRDefault="00F86AE8">
          <w:pPr>
            <w:pStyle w:val="TOC1"/>
            <w:tabs>
              <w:tab w:val="right" w:leader="dot" w:pos="9016"/>
            </w:tabs>
            <w:rPr>
              <w:del w:id="220" w:author="Fierce PC" w:date="2017-04-03T17:19:00Z"/>
              <w:rFonts w:eastAsiaTheme="minorEastAsia"/>
              <w:noProof/>
              <w:lang w:val="en-GB" w:eastAsia="en-GB"/>
            </w:rPr>
          </w:pPr>
          <w:del w:id="221" w:author="Fierce PC" w:date="2017-04-03T17:19:00Z">
            <w:r w:rsidRPr="001A2D2C" w:rsidDel="001A2D2C">
              <w:rPr>
                <w:rStyle w:val="Hyperlink"/>
                <w:noProof/>
              </w:rPr>
              <w:delText>What presently been done?</w:delText>
            </w:r>
            <w:r w:rsidDel="001A2D2C">
              <w:rPr>
                <w:noProof/>
                <w:webHidden/>
              </w:rPr>
              <w:tab/>
              <w:delText>9</w:delText>
            </w:r>
          </w:del>
        </w:p>
        <w:p w:rsidR="00F86AE8" w:rsidDel="001A2D2C" w:rsidRDefault="00F86AE8">
          <w:pPr>
            <w:pStyle w:val="TOC1"/>
            <w:tabs>
              <w:tab w:val="right" w:leader="dot" w:pos="9016"/>
            </w:tabs>
            <w:rPr>
              <w:del w:id="222" w:author="Fierce PC" w:date="2017-04-03T17:19:00Z"/>
              <w:rFonts w:eastAsiaTheme="minorEastAsia"/>
              <w:noProof/>
              <w:lang w:val="en-GB" w:eastAsia="en-GB"/>
            </w:rPr>
          </w:pPr>
          <w:del w:id="223" w:author="Fierce PC" w:date="2017-04-03T17:19:00Z">
            <w:r w:rsidRPr="001A2D2C" w:rsidDel="001A2D2C">
              <w:rPr>
                <w:rStyle w:val="Hyperlink"/>
                <w:noProof/>
              </w:rPr>
              <w:delText>What needs to be done?</w:delText>
            </w:r>
            <w:r w:rsidDel="001A2D2C">
              <w:rPr>
                <w:noProof/>
                <w:webHidden/>
              </w:rPr>
              <w:tab/>
              <w:delText>9</w:delText>
            </w:r>
          </w:del>
        </w:p>
        <w:p w:rsidR="00F86AE8" w:rsidDel="001A2D2C" w:rsidRDefault="00F86AE8">
          <w:pPr>
            <w:pStyle w:val="TOC1"/>
            <w:tabs>
              <w:tab w:val="right" w:leader="dot" w:pos="9016"/>
            </w:tabs>
            <w:rPr>
              <w:del w:id="224" w:author="Fierce PC" w:date="2017-04-03T17:19:00Z"/>
              <w:rFonts w:eastAsiaTheme="minorEastAsia"/>
              <w:noProof/>
              <w:lang w:val="en-GB" w:eastAsia="en-GB"/>
            </w:rPr>
          </w:pPr>
          <w:del w:id="225" w:author="Fierce PC" w:date="2017-04-03T17:19:00Z">
            <w:r w:rsidRPr="001A2D2C" w:rsidDel="001A2D2C">
              <w:rPr>
                <w:rStyle w:val="Hyperlink"/>
                <w:noProof/>
              </w:rPr>
              <w:delText>Conclusion:</w:delText>
            </w:r>
            <w:r w:rsidDel="001A2D2C">
              <w:rPr>
                <w:noProof/>
                <w:webHidden/>
              </w:rPr>
              <w:tab/>
              <w:delText>10</w:delText>
            </w:r>
          </w:del>
        </w:p>
        <w:p w:rsidR="008A7D38" w:rsidDel="00F86AE8" w:rsidRDefault="008A7D38">
          <w:pPr>
            <w:pStyle w:val="TOC1"/>
            <w:tabs>
              <w:tab w:val="right" w:leader="dot" w:pos="9016"/>
            </w:tabs>
            <w:rPr>
              <w:del w:id="226" w:author="Fierce PC" w:date="2017-04-03T02:48:00Z"/>
              <w:rFonts w:eastAsiaTheme="minorEastAsia"/>
              <w:noProof/>
              <w:lang w:val="en-GB" w:eastAsia="en-GB"/>
            </w:rPr>
          </w:pPr>
          <w:del w:id="227" w:author="Fierce PC" w:date="2017-04-03T02:48:00Z">
            <w:r w:rsidRPr="00F86AE8" w:rsidDel="00F86AE8">
              <w:rPr>
                <w:rStyle w:val="Hyperlink"/>
                <w:noProof/>
              </w:rPr>
              <w:delText>Introduction</w:delText>
            </w:r>
            <w:r w:rsidDel="00F86AE8">
              <w:rPr>
                <w:noProof/>
                <w:webHidden/>
              </w:rPr>
              <w:tab/>
              <w:delText>2</w:delText>
            </w:r>
          </w:del>
        </w:p>
        <w:p w:rsidR="008A7D38" w:rsidDel="00F86AE8" w:rsidRDefault="008A7D38">
          <w:pPr>
            <w:pStyle w:val="TOC2"/>
            <w:rPr>
              <w:del w:id="228" w:author="Fierce PC" w:date="2017-04-03T02:48:00Z"/>
              <w:rFonts w:eastAsiaTheme="minorEastAsia"/>
              <w:noProof/>
              <w:lang w:val="en-GB" w:eastAsia="en-GB"/>
            </w:rPr>
          </w:pPr>
          <w:del w:id="229" w:author="Fierce PC" w:date="2017-04-03T02:48:00Z">
            <w:r w:rsidRPr="00F86AE8" w:rsidDel="00F86AE8">
              <w:rPr>
                <w:rStyle w:val="Hyperlink"/>
                <w:noProof/>
              </w:rPr>
              <w:delText>What needs to be done?</w:delText>
            </w:r>
            <w:r w:rsidDel="00F86AE8">
              <w:rPr>
                <w:noProof/>
                <w:webHidden/>
              </w:rPr>
              <w:tab/>
              <w:delText>3</w:delText>
            </w:r>
          </w:del>
        </w:p>
        <w:p w:rsidR="008A7D38" w:rsidDel="00F86AE8" w:rsidRDefault="008A7D38">
          <w:pPr>
            <w:pStyle w:val="TOC2"/>
            <w:rPr>
              <w:del w:id="230" w:author="Fierce PC" w:date="2017-04-03T02:48:00Z"/>
              <w:rFonts w:eastAsiaTheme="minorEastAsia"/>
              <w:noProof/>
              <w:lang w:val="en-GB" w:eastAsia="en-GB"/>
            </w:rPr>
          </w:pPr>
          <w:del w:id="231" w:author="Fierce PC" w:date="2017-04-03T02:48:00Z">
            <w:r w:rsidRPr="00F86AE8" w:rsidDel="00F86AE8">
              <w:rPr>
                <w:rStyle w:val="Hyperlink"/>
                <w:noProof/>
              </w:rPr>
              <w:delText>Who is going to do the tasks?</w:delText>
            </w:r>
            <w:r w:rsidDel="00F86AE8">
              <w:rPr>
                <w:noProof/>
                <w:webHidden/>
              </w:rPr>
              <w:tab/>
              <w:delText>3</w:delText>
            </w:r>
          </w:del>
        </w:p>
        <w:p w:rsidR="008A7D38" w:rsidDel="00F86AE8" w:rsidRDefault="008A7D38">
          <w:pPr>
            <w:pStyle w:val="TOC1"/>
            <w:tabs>
              <w:tab w:val="right" w:leader="dot" w:pos="9016"/>
            </w:tabs>
            <w:rPr>
              <w:del w:id="232" w:author="Fierce PC" w:date="2017-04-03T02:48:00Z"/>
              <w:rFonts w:eastAsiaTheme="minorEastAsia"/>
              <w:noProof/>
              <w:lang w:val="en-GB" w:eastAsia="en-GB"/>
            </w:rPr>
          </w:pPr>
          <w:del w:id="233" w:author="Fierce PC" w:date="2017-04-03T02:48:00Z">
            <w:r w:rsidRPr="00F86AE8" w:rsidDel="00F86AE8">
              <w:rPr>
                <w:rStyle w:val="Hyperlink"/>
                <w:noProof/>
              </w:rPr>
              <w:delText>Work breakdown structure</w:delText>
            </w:r>
            <w:r w:rsidDel="00F86AE8">
              <w:rPr>
                <w:noProof/>
                <w:webHidden/>
              </w:rPr>
              <w:tab/>
              <w:delText>5</w:delText>
            </w:r>
          </w:del>
        </w:p>
        <w:p w:rsidR="008A7D38" w:rsidDel="00F86AE8" w:rsidRDefault="008A7D38">
          <w:pPr>
            <w:pStyle w:val="TOC1"/>
            <w:tabs>
              <w:tab w:val="right" w:leader="dot" w:pos="9016"/>
            </w:tabs>
            <w:rPr>
              <w:del w:id="234" w:author="Fierce PC" w:date="2017-04-03T02:48:00Z"/>
              <w:rFonts w:eastAsiaTheme="minorEastAsia"/>
              <w:noProof/>
              <w:lang w:val="en-GB" w:eastAsia="en-GB"/>
            </w:rPr>
          </w:pPr>
          <w:del w:id="235" w:author="Fierce PC" w:date="2017-04-03T02:48:00Z">
            <w:r w:rsidRPr="00F86AE8" w:rsidDel="00F86AE8">
              <w:rPr>
                <w:rStyle w:val="Hyperlink"/>
                <w:noProof/>
              </w:rPr>
              <w:delText>Work Distribution:</w:delText>
            </w:r>
            <w:r w:rsidDel="00F86AE8">
              <w:rPr>
                <w:noProof/>
                <w:webHidden/>
              </w:rPr>
              <w:tab/>
              <w:delText>6</w:delText>
            </w:r>
          </w:del>
        </w:p>
        <w:p w:rsidR="008A7D38" w:rsidDel="00F86AE8" w:rsidRDefault="008A7D38">
          <w:pPr>
            <w:pStyle w:val="TOC2"/>
            <w:rPr>
              <w:del w:id="236" w:author="Fierce PC" w:date="2017-04-03T02:48:00Z"/>
              <w:rFonts w:eastAsiaTheme="minorEastAsia"/>
              <w:noProof/>
              <w:lang w:val="en-GB" w:eastAsia="en-GB"/>
            </w:rPr>
          </w:pPr>
          <w:del w:id="237" w:author="Fierce PC" w:date="2017-04-03T02:48:00Z">
            <w:r w:rsidRPr="00F86AE8" w:rsidDel="00F86AE8">
              <w:rPr>
                <w:rStyle w:val="Hyperlink"/>
                <w:noProof/>
              </w:rPr>
              <w:delText>Shirwa:</w:delText>
            </w:r>
            <w:r w:rsidDel="00F86AE8">
              <w:rPr>
                <w:noProof/>
                <w:webHidden/>
              </w:rPr>
              <w:tab/>
              <w:delText>6</w:delText>
            </w:r>
          </w:del>
        </w:p>
        <w:p w:rsidR="008A7D38" w:rsidDel="00F86AE8" w:rsidRDefault="008A7D38">
          <w:pPr>
            <w:pStyle w:val="TOC2"/>
            <w:rPr>
              <w:del w:id="238" w:author="Fierce PC" w:date="2017-04-03T02:48:00Z"/>
              <w:rFonts w:eastAsiaTheme="minorEastAsia"/>
              <w:noProof/>
              <w:lang w:val="en-GB" w:eastAsia="en-GB"/>
            </w:rPr>
          </w:pPr>
          <w:del w:id="239" w:author="Fierce PC" w:date="2017-04-03T02:48:00Z">
            <w:r w:rsidRPr="00F86AE8" w:rsidDel="00F86AE8">
              <w:rPr>
                <w:rStyle w:val="Hyperlink"/>
                <w:noProof/>
              </w:rPr>
              <w:delText>Mohamed:</w:delText>
            </w:r>
            <w:r w:rsidDel="00F86AE8">
              <w:rPr>
                <w:noProof/>
                <w:webHidden/>
              </w:rPr>
              <w:tab/>
              <w:delText>6</w:delText>
            </w:r>
          </w:del>
        </w:p>
        <w:p w:rsidR="008A7D38" w:rsidDel="00F86AE8" w:rsidRDefault="008A7D38">
          <w:pPr>
            <w:pStyle w:val="TOC2"/>
            <w:rPr>
              <w:del w:id="240" w:author="Fierce PC" w:date="2017-04-03T02:48:00Z"/>
              <w:rFonts w:eastAsiaTheme="minorEastAsia"/>
              <w:noProof/>
              <w:lang w:val="en-GB" w:eastAsia="en-GB"/>
            </w:rPr>
          </w:pPr>
          <w:del w:id="241" w:author="Fierce PC" w:date="2017-04-03T02:48:00Z">
            <w:r w:rsidRPr="00F86AE8" w:rsidDel="00F86AE8">
              <w:rPr>
                <w:rStyle w:val="Hyperlink"/>
                <w:noProof/>
              </w:rPr>
              <w:delText>Dependencies</w:delText>
            </w:r>
            <w:r w:rsidDel="00F86AE8">
              <w:rPr>
                <w:noProof/>
                <w:webHidden/>
              </w:rPr>
              <w:tab/>
              <w:delText>7</w:delText>
            </w:r>
          </w:del>
        </w:p>
        <w:p w:rsidR="008A7D38" w:rsidDel="00F86AE8" w:rsidRDefault="008A7D38">
          <w:pPr>
            <w:pStyle w:val="TOC1"/>
            <w:tabs>
              <w:tab w:val="right" w:leader="dot" w:pos="9016"/>
            </w:tabs>
            <w:rPr>
              <w:del w:id="242" w:author="Fierce PC" w:date="2017-04-03T02:48:00Z"/>
              <w:rFonts w:eastAsiaTheme="minorEastAsia"/>
              <w:noProof/>
              <w:lang w:val="en-GB" w:eastAsia="en-GB"/>
            </w:rPr>
          </w:pPr>
          <w:del w:id="243" w:author="Fierce PC" w:date="2017-04-03T02:48:00Z">
            <w:r w:rsidRPr="00F86AE8" w:rsidDel="00F86AE8">
              <w:rPr>
                <w:rStyle w:val="Hyperlink"/>
                <w:noProof/>
              </w:rPr>
              <w:delText>Work Scheduling</w:delText>
            </w:r>
            <w:r w:rsidDel="00F86AE8">
              <w:rPr>
                <w:noProof/>
                <w:webHidden/>
              </w:rPr>
              <w:tab/>
              <w:delText>7</w:delText>
            </w:r>
          </w:del>
        </w:p>
        <w:p w:rsidR="008A7D38" w:rsidDel="00F86AE8" w:rsidRDefault="008A7D38">
          <w:pPr>
            <w:pStyle w:val="TOC2"/>
            <w:rPr>
              <w:del w:id="244" w:author="Fierce PC" w:date="2017-04-03T02:48:00Z"/>
              <w:rFonts w:eastAsiaTheme="minorEastAsia"/>
              <w:noProof/>
              <w:lang w:val="en-GB" w:eastAsia="en-GB"/>
            </w:rPr>
          </w:pPr>
          <w:del w:id="245" w:author="Fierce PC" w:date="2017-04-03T02:48:00Z">
            <w:r w:rsidRPr="00F86AE8" w:rsidDel="00F86AE8">
              <w:rPr>
                <w:rStyle w:val="Hyperlink"/>
                <w:noProof/>
              </w:rPr>
              <w:delText>L</w:delText>
            </w:r>
            <w:r w:rsidDel="00F86AE8">
              <w:rPr>
                <w:noProof/>
                <w:webHidden/>
              </w:rPr>
              <w:tab/>
              <w:delText>7</w:delText>
            </w:r>
          </w:del>
        </w:p>
        <w:p w:rsidR="008A7D38" w:rsidDel="00F86AE8" w:rsidRDefault="008A7D38">
          <w:pPr>
            <w:pStyle w:val="TOC2"/>
            <w:rPr>
              <w:del w:id="246" w:author="Fierce PC" w:date="2017-04-03T02:48:00Z"/>
              <w:rFonts w:eastAsiaTheme="minorEastAsia"/>
              <w:noProof/>
              <w:lang w:val="en-GB" w:eastAsia="en-GB"/>
            </w:rPr>
          </w:pPr>
          <w:del w:id="247" w:author="Fierce PC" w:date="2017-04-03T02:48:00Z">
            <w:r w:rsidRPr="00F86AE8" w:rsidDel="00F86AE8">
              <w:rPr>
                <w:rStyle w:val="Hyperlink"/>
                <w:noProof/>
                <w:lang w:val="en-GB" w:eastAsia="en-GB"/>
              </w:rPr>
              <w:delText>ist of tasks that need to be done (Weeks 1-24)</w:delText>
            </w:r>
            <w:r w:rsidDel="00F86AE8">
              <w:rPr>
                <w:noProof/>
                <w:webHidden/>
              </w:rPr>
              <w:tab/>
              <w:delText>7</w:delText>
            </w:r>
          </w:del>
        </w:p>
        <w:p w:rsidR="008A7D38" w:rsidDel="00F86AE8" w:rsidRDefault="008A7D38">
          <w:pPr>
            <w:pStyle w:val="TOC1"/>
            <w:tabs>
              <w:tab w:val="right" w:leader="dot" w:pos="9016"/>
            </w:tabs>
            <w:rPr>
              <w:del w:id="248" w:author="Fierce PC" w:date="2017-04-03T02:48:00Z"/>
              <w:rFonts w:eastAsiaTheme="minorEastAsia"/>
              <w:noProof/>
              <w:lang w:val="en-GB" w:eastAsia="en-GB"/>
            </w:rPr>
          </w:pPr>
          <w:del w:id="249" w:author="Fierce PC" w:date="2017-04-03T02:48:00Z">
            <w:r w:rsidRPr="00F86AE8" w:rsidDel="00F86AE8">
              <w:rPr>
                <w:rStyle w:val="Hyperlink"/>
                <w:noProof/>
                <w:lang w:val="en-GB" w:eastAsia="en-GB"/>
              </w:rPr>
              <w:delText>Tasks that need to happen for Technical Specification implementation</w:delText>
            </w:r>
            <w:r w:rsidDel="00F86AE8">
              <w:rPr>
                <w:noProof/>
                <w:webHidden/>
              </w:rPr>
              <w:tab/>
              <w:delText>9</w:delText>
            </w:r>
          </w:del>
        </w:p>
        <w:p w:rsidR="008A7D38" w:rsidDel="00F86AE8" w:rsidRDefault="008A7D38">
          <w:pPr>
            <w:pStyle w:val="TOC1"/>
            <w:tabs>
              <w:tab w:val="right" w:leader="dot" w:pos="9016"/>
            </w:tabs>
            <w:rPr>
              <w:del w:id="250" w:author="Fierce PC" w:date="2017-04-03T02:48:00Z"/>
              <w:rFonts w:eastAsiaTheme="minorEastAsia"/>
              <w:noProof/>
              <w:lang w:val="en-GB" w:eastAsia="en-GB"/>
            </w:rPr>
          </w:pPr>
          <w:del w:id="251" w:author="Fierce PC" w:date="2017-04-03T02:48:00Z">
            <w:r w:rsidRPr="00F86AE8" w:rsidDel="00F86AE8">
              <w:rPr>
                <w:rStyle w:val="Hyperlink"/>
                <w:noProof/>
              </w:rPr>
              <w:delText>What presently been done?</w:delText>
            </w:r>
            <w:r w:rsidDel="00F86AE8">
              <w:rPr>
                <w:noProof/>
                <w:webHidden/>
              </w:rPr>
              <w:tab/>
              <w:delText>9</w:delText>
            </w:r>
          </w:del>
        </w:p>
        <w:p w:rsidR="008A7D38" w:rsidDel="00F86AE8" w:rsidRDefault="008A7D38">
          <w:pPr>
            <w:pStyle w:val="TOC1"/>
            <w:tabs>
              <w:tab w:val="right" w:leader="dot" w:pos="9016"/>
            </w:tabs>
            <w:rPr>
              <w:del w:id="252" w:author="Fierce PC" w:date="2017-04-03T02:48:00Z"/>
              <w:rFonts w:eastAsiaTheme="minorEastAsia"/>
              <w:noProof/>
              <w:lang w:val="en-GB" w:eastAsia="en-GB"/>
            </w:rPr>
          </w:pPr>
          <w:del w:id="253" w:author="Fierce PC" w:date="2017-04-03T02:48:00Z">
            <w:r w:rsidRPr="00F86AE8" w:rsidDel="00F86AE8">
              <w:rPr>
                <w:rStyle w:val="Hyperlink"/>
                <w:noProof/>
              </w:rPr>
              <w:delText>What needs to be done?</w:delText>
            </w:r>
            <w:r w:rsidDel="00F86AE8">
              <w:rPr>
                <w:noProof/>
                <w:webHidden/>
              </w:rPr>
              <w:tab/>
              <w:delText>9</w:delText>
            </w:r>
          </w:del>
        </w:p>
        <w:p w:rsidR="008A7D38" w:rsidDel="00F86AE8" w:rsidRDefault="008A7D38">
          <w:pPr>
            <w:pStyle w:val="TOC1"/>
            <w:tabs>
              <w:tab w:val="right" w:leader="dot" w:pos="9016"/>
            </w:tabs>
            <w:rPr>
              <w:del w:id="254" w:author="Fierce PC" w:date="2017-04-03T02:48:00Z"/>
              <w:rFonts w:eastAsiaTheme="minorEastAsia"/>
              <w:noProof/>
              <w:lang w:val="en-GB" w:eastAsia="en-GB"/>
            </w:rPr>
          </w:pPr>
          <w:del w:id="255" w:author="Fierce PC" w:date="2017-04-03T02:48:00Z">
            <w:r w:rsidRPr="00F86AE8" w:rsidDel="00F86AE8">
              <w:rPr>
                <w:rStyle w:val="Hyperlink"/>
                <w:noProof/>
              </w:rPr>
              <w:delText>Conclusion:</w:delText>
            </w:r>
            <w:r w:rsidDel="00F86AE8">
              <w:rPr>
                <w:noProof/>
                <w:webHidden/>
              </w:rPr>
              <w:tab/>
              <w:delText>10</w:delText>
            </w:r>
          </w:del>
        </w:p>
        <w:p w:rsidR="0038483F" w:rsidDel="008A7D38" w:rsidRDefault="0038483F">
          <w:pPr>
            <w:pStyle w:val="TOC1"/>
            <w:tabs>
              <w:tab w:val="right" w:leader="dot" w:pos="9016"/>
            </w:tabs>
            <w:rPr>
              <w:del w:id="256" w:author="Fierce PC" w:date="2017-04-03T02:44:00Z"/>
              <w:rFonts w:eastAsiaTheme="minorEastAsia"/>
              <w:noProof/>
              <w:lang w:val="en-GB" w:eastAsia="en-GB"/>
            </w:rPr>
          </w:pPr>
          <w:del w:id="257" w:author="Fierce PC" w:date="2017-04-03T02:44:00Z">
            <w:r w:rsidRPr="008A7D38" w:rsidDel="008A7D38">
              <w:rPr>
                <w:rStyle w:val="Hyperlink"/>
                <w:noProof/>
              </w:rPr>
              <w:delText>Introduction</w:delText>
            </w:r>
            <w:r w:rsidDel="008A7D38">
              <w:rPr>
                <w:noProof/>
                <w:webHidden/>
              </w:rPr>
              <w:tab/>
              <w:delText>2</w:delText>
            </w:r>
          </w:del>
        </w:p>
        <w:p w:rsidR="0038483F" w:rsidDel="008A7D38" w:rsidRDefault="0038483F">
          <w:pPr>
            <w:pStyle w:val="TOC2"/>
            <w:rPr>
              <w:del w:id="258" w:author="Fierce PC" w:date="2017-04-03T02:44:00Z"/>
              <w:rFonts w:eastAsiaTheme="minorEastAsia"/>
              <w:noProof/>
              <w:lang w:val="en-GB" w:eastAsia="en-GB"/>
            </w:rPr>
          </w:pPr>
          <w:del w:id="259" w:author="Fierce PC" w:date="2017-04-03T02:44:00Z">
            <w:r w:rsidRPr="008A7D38" w:rsidDel="008A7D38">
              <w:rPr>
                <w:rStyle w:val="Hyperlink"/>
                <w:noProof/>
              </w:rPr>
              <w:delText>What needs to be done?</w:delText>
            </w:r>
            <w:r w:rsidDel="008A7D38">
              <w:rPr>
                <w:noProof/>
                <w:webHidden/>
              </w:rPr>
              <w:tab/>
              <w:delText>3</w:delText>
            </w:r>
          </w:del>
        </w:p>
        <w:p w:rsidR="0038483F" w:rsidDel="008A7D38" w:rsidRDefault="0038483F">
          <w:pPr>
            <w:pStyle w:val="TOC2"/>
            <w:rPr>
              <w:del w:id="260" w:author="Fierce PC" w:date="2017-04-03T02:44:00Z"/>
              <w:rFonts w:eastAsiaTheme="minorEastAsia"/>
              <w:noProof/>
              <w:lang w:val="en-GB" w:eastAsia="en-GB"/>
            </w:rPr>
          </w:pPr>
          <w:del w:id="261" w:author="Fierce PC" w:date="2017-04-03T02:44:00Z">
            <w:r w:rsidRPr="008A7D38" w:rsidDel="008A7D38">
              <w:rPr>
                <w:rStyle w:val="Hyperlink"/>
                <w:noProof/>
              </w:rPr>
              <w:delText>Who is going to do the tasks?</w:delText>
            </w:r>
            <w:r w:rsidDel="008A7D38">
              <w:rPr>
                <w:noProof/>
                <w:webHidden/>
              </w:rPr>
              <w:tab/>
              <w:delText>3</w:delText>
            </w:r>
          </w:del>
        </w:p>
        <w:p w:rsidR="0038483F" w:rsidDel="008A7D38" w:rsidRDefault="0038483F">
          <w:pPr>
            <w:pStyle w:val="TOC1"/>
            <w:tabs>
              <w:tab w:val="right" w:leader="dot" w:pos="9016"/>
            </w:tabs>
            <w:rPr>
              <w:del w:id="262" w:author="Fierce PC" w:date="2017-04-03T02:44:00Z"/>
              <w:rFonts w:eastAsiaTheme="minorEastAsia"/>
              <w:noProof/>
              <w:lang w:val="en-GB" w:eastAsia="en-GB"/>
            </w:rPr>
          </w:pPr>
          <w:del w:id="263" w:author="Fierce PC" w:date="2017-04-03T02:44:00Z">
            <w:r w:rsidRPr="008A7D38" w:rsidDel="008A7D38">
              <w:rPr>
                <w:rStyle w:val="Hyperlink"/>
                <w:noProof/>
              </w:rPr>
              <w:delText>Work breakdown structure</w:delText>
            </w:r>
            <w:r w:rsidDel="008A7D38">
              <w:rPr>
                <w:noProof/>
                <w:webHidden/>
              </w:rPr>
              <w:tab/>
              <w:delText>5</w:delText>
            </w:r>
          </w:del>
        </w:p>
        <w:p w:rsidR="0038483F" w:rsidDel="008A7D38" w:rsidRDefault="0038483F">
          <w:pPr>
            <w:pStyle w:val="TOC1"/>
            <w:tabs>
              <w:tab w:val="right" w:leader="dot" w:pos="9016"/>
            </w:tabs>
            <w:rPr>
              <w:del w:id="264" w:author="Fierce PC" w:date="2017-04-03T02:44:00Z"/>
              <w:rFonts w:eastAsiaTheme="minorEastAsia"/>
              <w:noProof/>
              <w:lang w:val="en-GB" w:eastAsia="en-GB"/>
            </w:rPr>
          </w:pPr>
          <w:del w:id="265" w:author="Fierce PC" w:date="2017-04-03T02:44:00Z">
            <w:r w:rsidRPr="008A7D38" w:rsidDel="008A7D38">
              <w:rPr>
                <w:rStyle w:val="Hyperlink"/>
                <w:noProof/>
              </w:rPr>
              <w:delText>Work Distribution:</w:delText>
            </w:r>
            <w:r w:rsidDel="008A7D38">
              <w:rPr>
                <w:noProof/>
                <w:webHidden/>
              </w:rPr>
              <w:tab/>
              <w:delText>6</w:delText>
            </w:r>
          </w:del>
        </w:p>
        <w:p w:rsidR="0038483F" w:rsidDel="008A7D38" w:rsidRDefault="0038483F">
          <w:pPr>
            <w:pStyle w:val="TOC2"/>
            <w:rPr>
              <w:del w:id="266" w:author="Fierce PC" w:date="2017-04-03T02:44:00Z"/>
              <w:rFonts w:eastAsiaTheme="minorEastAsia"/>
              <w:noProof/>
              <w:lang w:val="en-GB" w:eastAsia="en-GB"/>
            </w:rPr>
          </w:pPr>
          <w:del w:id="267" w:author="Fierce PC" w:date="2017-04-03T02:44:00Z">
            <w:r w:rsidRPr="008A7D38" w:rsidDel="008A7D38">
              <w:rPr>
                <w:rStyle w:val="Hyperlink"/>
                <w:noProof/>
              </w:rPr>
              <w:delText>Shirwa:</w:delText>
            </w:r>
            <w:r w:rsidDel="008A7D38">
              <w:rPr>
                <w:noProof/>
                <w:webHidden/>
              </w:rPr>
              <w:tab/>
              <w:delText>6</w:delText>
            </w:r>
          </w:del>
        </w:p>
        <w:p w:rsidR="0038483F" w:rsidDel="008A7D38" w:rsidRDefault="0038483F">
          <w:pPr>
            <w:pStyle w:val="TOC2"/>
            <w:rPr>
              <w:del w:id="268" w:author="Fierce PC" w:date="2017-04-03T02:44:00Z"/>
              <w:rFonts w:eastAsiaTheme="minorEastAsia"/>
              <w:noProof/>
              <w:lang w:val="en-GB" w:eastAsia="en-GB"/>
            </w:rPr>
          </w:pPr>
          <w:del w:id="269" w:author="Fierce PC" w:date="2017-04-03T02:44:00Z">
            <w:r w:rsidRPr="008A7D38" w:rsidDel="008A7D38">
              <w:rPr>
                <w:rStyle w:val="Hyperlink"/>
                <w:noProof/>
              </w:rPr>
              <w:delText>Mohamed:</w:delText>
            </w:r>
            <w:r w:rsidDel="008A7D38">
              <w:rPr>
                <w:noProof/>
                <w:webHidden/>
              </w:rPr>
              <w:tab/>
              <w:delText>6</w:delText>
            </w:r>
          </w:del>
        </w:p>
        <w:p w:rsidR="0038483F" w:rsidDel="008A7D38" w:rsidRDefault="0038483F">
          <w:pPr>
            <w:pStyle w:val="TOC2"/>
            <w:rPr>
              <w:del w:id="270" w:author="Fierce PC" w:date="2017-04-03T02:44:00Z"/>
              <w:rFonts w:eastAsiaTheme="minorEastAsia"/>
              <w:noProof/>
              <w:lang w:val="en-GB" w:eastAsia="en-GB"/>
            </w:rPr>
          </w:pPr>
          <w:del w:id="271" w:author="Fierce PC" w:date="2017-04-03T02:44:00Z">
            <w:r w:rsidRPr="008A7D38" w:rsidDel="008A7D38">
              <w:rPr>
                <w:rStyle w:val="Hyperlink"/>
                <w:noProof/>
              </w:rPr>
              <w:delText>Dependencies</w:delText>
            </w:r>
            <w:r w:rsidDel="008A7D38">
              <w:rPr>
                <w:noProof/>
                <w:webHidden/>
              </w:rPr>
              <w:tab/>
              <w:delText>6</w:delText>
            </w:r>
          </w:del>
        </w:p>
        <w:p w:rsidR="0038483F" w:rsidDel="008A7D38" w:rsidRDefault="0038483F">
          <w:pPr>
            <w:pStyle w:val="TOC1"/>
            <w:tabs>
              <w:tab w:val="right" w:leader="dot" w:pos="9016"/>
            </w:tabs>
            <w:rPr>
              <w:del w:id="272" w:author="Fierce PC" w:date="2017-04-03T02:44:00Z"/>
              <w:rFonts w:eastAsiaTheme="minorEastAsia"/>
              <w:noProof/>
              <w:lang w:val="en-GB" w:eastAsia="en-GB"/>
            </w:rPr>
          </w:pPr>
          <w:del w:id="273" w:author="Fierce PC" w:date="2017-04-03T02:44:00Z">
            <w:r w:rsidRPr="008A7D38" w:rsidDel="008A7D38">
              <w:rPr>
                <w:rStyle w:val="Hyperlink"/>
                <w:noProof/>
              </w:rPr>
              <w:delText>Work Scheduling</w:delText>
            </w:r>
            <w:r w:rsidDel="008A7D38">
              <w:rPr>
                <w:noProof/>
                <w:webHidden/>
              </w:rPr>
              <w:tab/>
              <w:delText>7</w:delText>
            </w:r>
          </w:del>
        </w:p>
        <w:p w:rsidR="0038483F" w:rsidDel="008A7D38" w:rsidRDefault="0038483F">
          <w:pPr>
            <w:pStyle w:val="TOC1"/>
            <w:tabs>
              <w:tab w:val="right" w:leader="dot" w:pos="9016"/>
            </w:tabs>
            <w:rPr>
              <w:del w:id="274" w:author="Fierce PC" w:date="2017-04-03T02:44:00Z"/>
              <w:rFonts w:eastAsiaTheme="minorEastAsia"/>
              <w:noProof/>
              <w:lang w:val="en-GB" w:eastAsia="en-GB"/>
            </w:rPr>
          </w:pPr>
          <w:del w:id="275" w:author="Fierce PC" w:date="2017-04-03T02:44:00Z">
            <w:r w:rsidRPr="008A7D38" w:rsidDel="008A7D38">
              <w:rPr>
                <w:rStyle w:val="Hyperlink"/>
                <w:noProof/>
                <w:lang w:val="en-GB" w:eastAsia="en-GB"/>
              </w:rPr>
              <w:delText>List of tasks that need to be done (Weeks 1-24)</w:delText>
            </w:r>
            <w:r w:rsidDel="008A7D38">
              <w:rPr>
                <w:noProof/>
                <w:webHidden/>
              </w:rPr>
              <w:tab/>
              <w:delText>8</w:delText>
            </w:r>
          </w:del>
        </w:p>
        <w:p w:rsidR="0038483F" w:rsidDel="008A7D38" w:rsidRDefault="0038483F">
          <w:pPr>
            <w:pStyle w:val="TOC1"/>
            <w:tabs>
              <w:tab w:val="right" w:leader="dot" w:pos="9016"/>
            </w:tabs>
            <w:rPr>
              <w:del w:id="276" w:author="Fierce PC" w:date="2017-04-03T02:44:00Z"/>
              <w:rFonts w:eastAsiaTheme="minorEastAsia"/>
              <w:noProof/>
              <w:lang w:val="en-GB" w:eastAsia="en-GB"/>
            </w:rPr>
          </w:pPr>
          <w:del w:id="277" w:author="Fierce PC" w:date="2017-04-03T02:44:00Z">
            <w:r w:rsidRPr="008A7D38" w:rsidDel="008A7D38">
              <w:rPr>
                <w:rStyle w:val="Hyperlink"/>
                <w:noProof/>
                <w:lang w:val="en-GB" w:eastAsia="en-GB"/>
              </w:rPr>
              <w:delText>Tasks that need to happen for Technical Specification implementation</w:delText>
            </w:r>
            <w:r w:rsidDel="008A7D38">
              <w:rPr>
                <w:noProof/>
                <w:webHidden/>
              </w:rPr>
              <w:tab/>
              <w:delText>10</w:delText>
            </w:r>
          </w:del>
        </w:p>
        <w:p w:rsidR="0038483F" w:rsidDel="008A7D38" w:rsidRDefault="0038483F">
          <w:pPr>
            <w:pStyle w:val="TOC1"/>
            <w:tabs>
              <w:tab w:val="right" w:leader="dot" w:pos="9016"/>
            </w:tabs>
            <w:rPr>
              <w:del w:id="278" w:author="Fierce PC" w:date="2017-04-03T02:44:00Z"/>
              <w:rFonts w:eastAsiaTheme="minorEastAsia"/>
              <w:noProof/>
              <w:lang w:val="en-GB" w:eastAsia="en-GB"/>
            </w:rPr>
          </w:pPr>
          <w:del w:id="279" w:author="Fierce PC" w:date="2017-04-03T02:44:00Z">
            <w:r w:rsidRPr="008A7D38" w:rsidDel="008A7D38">
              <w:rPr>
                <w:rStyle w:val="Hyperlink"/>
                <w:noProof/>
              </w:rPr>
              <w:delText>What presently been done?</w:delText>
            </w:r>
            <w:r w:rsidDel="008A7D38">
              <w:rPr>
                <w:noProof/>
                <w:webHidden/>
              </w:rPr>
              <w:tab/>
              <w:delText>10</w:delText>
            </w:r>
          </w:del>
        </w:p>
        <w:p w:rsidR="0038483F" w:rsidDel="008A7D38" w:rsidRDefault="0038483F">
          <w:pPr>
            <w:pStyle w:val="TOC1"/>
            <w:tabs>
              <w:tab w:val="right" w:leader="dot" w:pos="9016"/>
            </w:tabs>
            <w:rPr>
              <w:del w:id="280" w:author="Fierce PC" w:date="2017-04-03T02:44:00Z"/>
              <w:rFonts w:eastAsiaTheme="minorEastAsia"/>
              <w:noProof/>
              <w:lang w:val="en-GB" w:eastAsia="en-GB"/>
            </w:rPr>
          </w:pPr>
          <w:del w:id="281" w:author="Fierce PC" w:date="2017-04-03T02:44:00Z">
            <w:r w:rsidRPr="008A7D38" w:rsidDel="008A7D38">
              <w:rPr>
                <w:rStyle w:val="Hyperlink"/>
                <w:noProof/>
              </w:rPr>
              <w:delText>What needs to be done?</w:delText>
            </w:r>
            <w:r w:rsidDel="008A7D38">
              <w:rPr>
                <w:noProof/>
                <w:webHidden/>
              </w:rPr>
              <w:tab/>
              <w:delText>10</w:delText>
            </w:r>
          </w:del>
        </w:p>
        <w:p w:rsidR="0038483F" w:rsidDel="008A7D38" w:rsidRDefault="0038483F">
          <w:pPr>
            <w:pStyle w:val="TOC1"/>
            <w:tabs>
              <w:tab w:val="right" w:leader="dot" w:pos="9016"/>
            </w:tabs>
            <w:rPr>
              <w:del w:id="282" w:author="Fierce PC" w:date="2017-04-03T02:44:00Z"/>
              <w:rFonts w:eastAsiaTheme="minorEastAsia"/>
              <w:noProof/>
              <w:lang w:val="en-GB" w:eastAsia="en-GB"/>
            </w:rPr>
          </w:pPr>
          <w:del w:id="283" w:author="Fierce PC" w:date="2017-04-03T02:44:00Z">
            <w:r w:rsidRPr="008A7D38" w:rsidDel="008A7D38">
              <w:rPr>
                <w:rStyle w:val="Hyperlink"/>
                <w:noProof/>
              </w:rPr>
              <w:delText>Conclusion:</w:delText>
            </w:r>
            <w:r w:rsidDel="008A7D38">
              <w:rPr>
                <w:noProof/>
                <w:webHidden/>
              </w:rPr>
              <w:tab/>
              <w:delText>11</w:delText>
            </w:r>
          </w:del>
        </w:p>
        <w:p w:rsidR="00A02620" w:rsidDel="0038483F" w:rsidRDefault="00A02620">
          <w:pPr>
            <w:pStyle w:val="TOC1"/>
            <w:tabs>
              <w:tab w:val="right" w:leader="dot" w:pos="9016"/>
            </w:tabs>
            <w:rPr>
              <w:del w:id="284" w:author="Fierce PC" w:date="2017-04-03T02:35:00Z"/>
              <w:rFonts w:eastAsiaTheme="minorEastAsia"/>
              <w:noProof/>
              <w:lang w:val="en-GB" w:eastAsia="en-GB"/>
            </w:rPr>
          </w:pPr>
          <w:del w:id="285" w:author="Fierce PC" w:date="2017-04-03T02:35:00Z">
            <w:r w:rsidRPr="0038483F" w:rsidDel="0038483F">
              <w:rPr>
                <w:rStyle w:val="Hyperlink"/>
                <w:noProof/>
              </w:rPr>
              <w:delText>Introduction</w:delText>
            </w:r>
            <w:r w:rsidDel="0038483F">
              <w:rPr>
                <w:noProof/>
                <w:webHidden/>
              </w:rPr>
              <w:tab/>
              <w:delText>2</w:delText>
            </w:r>
          </w:del>
        </w:p>
        <w:p w:rsidR="00A02620" w:rsidDel="0038483F" w:rsidRDefault="00A02620">
          <w:pPr>
            <w:pStyle w:val="TOC2"/>
            <w:rPr>
              <w:del w:id="286" w:author="Fierce PC" w:date="2017-04-03T02:35:00Z"/>
              <w:rFonts w:eastAsiaTheme="minorEastAsia"/>
              <w:noProof/>
              <w:lang w:val="en-GB" w:eastAsia="en-GB"/>
            </w:rPr>
          </w:pPr>
          <w:del w:id="287" w:author="Fierce PC" w:date="2017-04-03T02:35:00Z">
            <w:r w:rsidRPr="0038483F" w:rsidDel="0038483F">
              <w:rPr>
                <w:rStyle w:val="Hyperlink"/>
                <w:noProof/>
              </w:rPr>
              <w:delText>What needs to be done?</w:delText>
            </w:r>
            <w:r w:rsidDel="0038483F">
              <w:rPr>
                <w:noProof/>
                <w:webHidden/>
              </w:rPr>
              <w:tab/>
              <w:delText>3</w:delText>
            </w:r>
          </w:del>
        </w:p>
        <w:p w:rsidR="00A02620" w:rsidDel="0038483F" w:rsidRDefault="00A02620">
          <w:pPr>
            <w:pStyle w:val="TOC2"/>
            <w:rPr>
              <w:del w:id="288" w:author="Fierce PC" w:date="2017-04-03T02:35:00Z"/>
              <w:rFonts w:eastAsiaTheme="minorEastAsia"/>
              <w:noProof/>
              <w:lang w:val="en-GB" w:eastAsia="en-GB"/>
            </w:rPr>
          </w:pPr>
          <w:del w:id="289" w:author="Fierce PC" w:date="2017-04-03T02:35:00Z">
            <w:r w:rsidRPr="0038483F" w:rsidDel="0038483F">
              <w:rPr>
                <w:rStyle w:val="Hyperlink"/>
                <w:noProof/>
              </w:rPr>
              <w:delText>Who is going to do the tasks?</w:delText>
            </w:r>
            <w:r w:rsidDel="0038483F">
              <w:rPr>
                <w:noProof/>
                <w:webHidden/>
              </w:rPr>
              <w:tab/>
              <w:delText>4</w:delText>
            </w:r>
          </w:del>
        </w:p>
        <w:p w:rsidR="00A02620" w:rsidDel="0038483F" w:rsidRDefault="00A02620">
          <w:pPr>
            <w:pStyle w:val="TOC1"/>
            <w:tabs>
              <w:tab w:val="right" w:leader="dot" w:pos="9016"/>
            </w:tabs>
            <w:rPr>
              <w:del w:id="290" w:author="Fierce PC" w:date="2017-04-03T02:35:00Z"/>
              <w:rFonts w:eastAsiaTheme="minorEastAsia"/>
              <w:noProof/>
              <w:lang w:val="en-GB" w:eastAsia="en-GB"/>
            </w:rPr>
          </w:pPr>
          <w:del w:id="291" w:author="Fierce PC" w:date="2017-04-03T02:35:00Z">
            <w:r w:rsidRPr="0038483F" w:rsidDel="0038483F">
              <w:rPr>
                <w:rStyle w:val="Hyperlink"/>
                <w:noProof/>
              </w:rPr>
              <w:delText>Work breakdown structure</w:delText>
            </w:r>
            <w:r w:rsidDel="0038483F">
              <w:rPr>
                <w:noProof/>
                <w:webHidden/>
              </w:rPr>
              <w:tab/>
              <w:delText>5</w:delText>
            </w:r>
          </w:del>
        </w:p>
        <w:p w:rsidR="00A02620" w:rsidDel="0038483F" w:rsidRDefault="00A02620">
          <w:pPr>
            <w:pStyle w:val="TOC1"/>
            <w:tabs>
              <w:tab w:val="right" w:leader="dot" w:pos="9016"/>
            </w:tabs>
            <w:rPr>
              <w:del w:id="292" w:author="Fierce PC" w:date="2017-04-03T02:35:00Z"/>
              <w:rFonts w:eastAsiaTheme="minorEastAsia"/>
              <w:noProof/>
              <w:lang w:val="en-GB" w:eastAsia="en-GB"/>
            </w:rPr>
          </w:pPr>
          <w:del w:id="293" w:author="Fierce PC" w:date="2017-04-03T02:35:00Z">
            <w:r w:rsidRPr="0038483F" w:rsidDel="0038483F">
              <w:rPr>
                <w:rStyle w:val="Hyperlink"/>
                <w:noProof/>
              </w:rPr>
              <w:delText>Work Distribution:</w:delText>
            </w:r>
            <w:r w:rsidDel="0038483F">
              <w:rPr>
                <w:noProof/>
                <w:webHidden/>
              </w:rPr>
              <w:tab/>
              <w:delText>6</w:delText>
            </w:r>
          </w:del>
        </w:p>
        <w:p w:rsidR="00A02620" w:rsidDel="0038483F" w:rsidRDefault="00A02620">
          <w:pPr>
            <w:pStyle w:val="TOC2"/>
            <w:rPr>
              <w:del w:id="294" w:author="Fierce PC" w:date="2017-04-03T02:35:00Z"/>
              <w:rFonts w:eastAsiaTheme="minorEastAsia"/>
              <w:noProof/>
              <w:lang w:val="en-GB" w:eastAsia="en-GB"/>
            </w:rPr>
          </w:pPr>
          <w:del w:id="295" w:author="Fierce PC" w:date="2017-04-03T02:35:00Z">
            <w:r w:rsidRPr="0038483F" w:rsidDel="0038483F">
              <w:rPr>
                <w:rStyle w:val="Hyperlink"/>
                <w:noProof/>
              </w:rPr>
              <w:delText>Shirwa:</w:delText>
            </w:r>
            <w:r w:rsidDel="0038483F">
              <w:rPr>
                <w:noProof/>
                <w:webHidden/>
              </w:rPr>
              <w:tab/>
              <w:delText>6</w:delText>
            </w:r>
          </w:del>
        </w:p>
        <w:p w:rsidR="00A02620" w:rsidDel="0038483F" w:rsidRDefault="00A02620">
          <w:pPr>
            <w:pStyle w:val="TOC2"/>
            <w:rPr>
              <w:del w:id="296" w:author="Fierce PC" w:date="2017-04-03T02:35:00Z"/>
              <w:rFonts w:eastAsiaTheme="minorEastAsia"/>
              <w:noProof/>
              <w:lang w:val="en-GB" w:eastAsia="en-GB"/>
            </w:rPr>
          </w:pPr>
          <w:del w:id="297" w:author="Fierce PC" w:date="2017-04-03T02:35:00Z">
            <w:r w:rsidRPr="0038483F" w:rsidDel="0038483F">
              <w:rPr>
                <w:rStyle w:val="Hyperlink"/>
                <w:noProof/>
              </w:rPr>
              <w:delText>Mohamed:</w:delText>
            </w:r>
            <w:r w:rsidDel="0038483F">
              <w:rPr>
                <w:noProof/>
                <w:webHidden/>
              </w:rPr>
              <w:tab/>
              <w:delText>6</w:delText>
            </w:r>
          </w:del>
        </w:p>
        <w:p w:rsidR="00A02620" w:rsidDel="0038483F" w:rsidRDefault="00A02620">
          <w:pPr>
            <w:pStyle w:val="TOC2"/>
            <w:rPr>
              <w:del w:id="298" w:author="Fierce PC" w:date="2017-04-03T02:35:00Z"/>
              <w:rFonts w:eastAsiaTheme="minorEastAsia"/>
              <w:noProof/>
              <w:lang w:val="en-GB" w:eastAsia="en-GB"/>
            </w:rPr>
          </w:pPr>
          <w:del w:id="299" w:author="Fierce PC" w:date="2017-04-03T02:35:00Z">
            <w:r w:rsidRPr="0038483F" w:rsidDel="0038483F">
              <w:rPr>
                <w:rStyle w:val="Hyperlink"/>
                <w:noProof/>
              </w:rPr>
              <w:delText>Dependencies</w:delText>
            </w:r>
            <w:r w:rsidDel="0038483F">
              <w:rPr>
                <w:noProof/>
                <w:webHidden/>
              </w:rPr>
              <w:tab/>
              <w:delText>6</w:delText>
            </w:r>
          </w:del>
        </w:p>
        <w:p w:rsidR="00A02620" w:rsidDel="0038483F" w:rsidRDefault="00A02620">
          <w:pPr>
            <w:pStyle w:val="TOC1"/>
            <w:tabs>
              <w:tab w:val="right" w:leader="dot" w:pos="9016"/>
            </w:tabs>
            <w:rPr>
              <w:del w:id="300" w:author="Fierce PC" w:date="2017-04-03T02:35:00Z"/>
              <w:rFonts w:eastAsiaTheme="minorEastAsia"/>
              <w:noProof/>
              <w:lang w:val="en-GB" w:eastAsia="en-GB"/>
            </w:rPr>
          </w:pPr>
          <w:del w:id="301" w:author="Fierce PC" w:date="2017-04-03T02:35:00Z">
            <w:r w:rsidRPr="0038483F" w:rsidDel="0038483F">
              <w:rPr>
                <w:rStyle w:val="Hyperlink"/>
                <w:noProof/>
              </w:rPr>
              <w:delText>Work Scheduling</w:delText>
            </w:r>
            <w:r w:rsidDel="0038483F">
              <w:rPr>
                <w:noProof/>
                <w:webHidden/>
              </w:rPr>
              <w:tab/>
              <w:delText>7</w:delText>
            </w:r>
          </w:del>
        </w:p>
        <w:p w:rsidR="00A02620" w:rsidDel="0038483F" w:rsidRDefault="00A02620">
          <w:pPr>
            <w:pStyle w:val="TOC1"/>
            <w:tabs>
              <w:tab w:val="right" w:leader="dot" w:pos="9016"/>
            </w:tabs>
            <w:rPr>
              <w:del w:id="302" w:author="Fierce PC" w:date="2017-04-03T02:35:00Z"/>
              <w:rFonts w:eastAsiaTheme="minorEastAsia"/>
              <w:noProof/>
              <w:lang w:val="en-GB" w:eastAsia="en-GB"/>
            </w:rPr>
          </w:pPr>
          <w:del w:id="303" w:author="Fierce PC" w:date="2017-04-03T02:35:00Z">
            <w:r w:rsidRPr="0038483F" w:rsidDel="0038483F">
              <w:rPr>
                <w:rStyle w:val="Hyperlink"/>
                <w:noProof/>
                <w:lang w:val="en-GB" w:eastAsia="en-GB"/>
              </w:rPr>
              <w:delText>List of tasks that need to be done (Weeks 1-24)</w:delText>
            </w:r>
            <w:r w:rsidDel="0038483F">
              <w:rPr>
                <w:noProof/>
                <w:webHidden/>
              </w:rPr>
              <w:tab/>
              <w:delText>8</w:delText>
            </w:r>
          </w:del>
        </w:p>
        <w:p w:rsidR="00A02620" w:rsidDel="0038483F" w:rsidRDefault="00A02620">
          <w:pPr>
            <w:pStyle w:val="TOC1"/>
            <w:tabs>
              <w:tab w:val="right" w:leader="dot" w:pos="9016"/>
            </w:tabs>
            <w:rPr>
              <w:del w:id="304" w:author="Fierce PC" w:date="2017-04-03T02:35:00Z"/>
              <w:rFonts w:eastAsiaTheme="minorEastAsia"/>
              <w:noProof/>
              <w:lang w:val="en-GB" w:eastAsia="en-GB"/>
            </w:rPr>
          </w:pPr>
          <w:del w:id="305" w:author="Fierce PC" w:date="2017-04-03T02:35:00Z">
            <w:r w:rsidRPr="0038483F" w:rsidDel="0038483F">
              <w:rPr>
                <w:rStyle w:val="Hyperlink"/>
                <w:noProof/>
                <w:lang w:val="en-GB" w:eastAsia="en-GB"/>
              </w:rPr>
              <w:delText>Tasks that need to happen for Technical Specification implementation</w:delText>
            </w:r>
            <w:r w:rsidDel="0038483F">
              <w:rPr>
                <w:noProof/>
                <w:webHidden/>
              </w:rPr>
              <w:tab/>
              <w:delText>10</w:delText>
            </w:r>
          </w:del>
        </w:p>
        <w:p w:rsidR="00A02620" w:rsidDel="0038483F" w:rsidRDefault="00A02620">
          <w:pPr>
            <w:pStyle w:val="TOC1"/>
            <w:tabs>
              <w:tab w:val="right" w:leader="dot" w:pos="9016"/>
            </w:tabs>
            <w:rPr>
              <w:del w:id="306" w:author="Fierce PC" w:date="2017-04-03T02:35:00Z"/>
              <w:rFonts w:eastAsiaTheme="minorEastAsia"/>
              <w:noProof/>
              <w:lang w:val="en-GB" w:eastAsia="en-GB"/>
            </w:rPr>
          </w:pPr>
          <w:del w:id="307" w:author="Fierce PC" w:date="2017-04-03T02:35:00Z">
            <w:r w:rsidRPr="0038483F" w:rsidDel="0038483F">
              <w:rPr>
                <w:rStyle w:val="Hyperlink"/>
                <w:noProof/>
              </w:rPr>
              <w:delText>What presently been done?</w:delText>
            </w:r>
            <w:r w:rsidDel="0038483F">
              <w:rPr>
                <w:noProof/>
                <w:webHidden/>
              </w:rPr>
              <w:tab/>
              <w:delText>10</w:delText>
            </w:r>
          </w:del>
        </w:p>
        <w:p w:rsidR="00A02620" w:rsidDel="0038483F" w:rsidRDefault="00A02620">
          <w:pPr>
            <w:pStyle w:val="TOC1"/>
            <w:tabs>
              <w:tab w:val="right" w:leader="dot" w:pos="9016"/>
            </w:tabs>
            <w:rPr>
              <w:del w:id="308" w:author="Fierce PC" w:date="2017-04-03T02:35:00Z"/>
              <w:rFonts w:eastAsiaTheme="minorEastAsia"/>
              <w:noProof/>
              <w:lang w:val="en-GB" w:eastAsia="en-GB"/>
            </w:rPr>
          </w:pPr>
          <w:del w:id="309" w:author="Fierce PC" w:date="2017-04-03T02:35:00Z">
            <w:r w:rsidRPr="0038483F" w:rsidDel="0038483F">
              <w:rPr>
                <w:rStyle w:val="Hyperlink"/>
                <w:noProof/>
              </w:rPr>
              <w:delText>Conclusion:</w:delText>
            </w:r>
            <w:r w:rsidDel="0038483F">
              <w:rPr>
                <w:noProof/>
                <w:webHidden/>
              </w:rPr>
              <w:tab/>
              <w:delText>11</w:delText>
            </w:r>
          </w:del>
        </w:p>
        <w:p w:rsidR="00A02620" w:rsidDel="00A02620" w:rsidRDefault="00A02620">
          <w:pPr>
            <w:pStyle w:val="TOC1"/>
            <w:tabs>
              <w:tab w:val="right" w:leader="dot" w:pos="9016"/>
            </w:tabs>
            <w:rPr>
              <w:del w:id="310" w:author="Fierce PC" w:date="2017-04-03T02:31:00Z"/>
              <w:rFonts w:eastAsiaTheme="minorEastAsia"/>
              <w:noProof/>
              <w:lang w:val="en-GB" w:eastAsia="en-GB"/>
            </w:rPr>
          </w:pPr>
          <w:del w:id="311" w:author="Fierce PC" w:date="2017-04-03T02:31:00Z">
            <w:r w:rsidRPr="00A02620" w:rsidDel="00A02620">
              <w:rPr>
                <w:rStyle w:val="Hyperlink"/>
                <w:noProof/>
              </w:rPr>
              <w:delText>Introduction</w:delText>
            </w:r>
            <w:r w:rsidDel="00A02620">
              <w:rPr>
                <w:noProof/>
                <w:webHidden/>
              </w:rPr>
              <w:tab/>
              <w:delText>2</w:delText>
            </w:r>
          </w:del>
        </w:p>
        <w:p w:rsidR="00A02620" w:rsidDel="00A02620" w:rsidRDefault="00A02620">
          <w:pPr>
            <w:pStyle w:val="TOC2"/>
            <w:rPr>
              <w:del w:id="312" w:author="Fierce PC" w:date="2017-04-03T02:31:00Z"/>
              <w:rFonts w:eastAsiaTheme="minorEastAsia"/>
              <w:noProof/>
              <w:lang w:val="en-GB" w:eastAsia="en-GB"/>
            </w:rPr>
          </w:pPr>
          <w:del w:id="313" w:author="Fierce PC" w:date="2017-04-03T02:31:00Z">
            <w:r w:rsidRPr="00A02620" w:rsidDel="00A02620">
              <w:rPr>
                <w:rStyle w:val="Hyperlink"/>
                <w:noProof/>
              </w:rPr>
              <w:delText>What needs to be done?</w:delText>
            </w:r>
            <w:r w:rsidDel="00A02620">
              <w:rPr>
                <w:noProof/>
                <w:webHidden/>
              </w:rPr>
              <w:tab/>
              <w:delText>3</w:delText>
            </w:r>
          </w:del>
        </w:p>
        <w:p w:rsidR="00A02620" w:rsidDel="00A02620" w:rsidRDefault="00A02620">
          <w:pPr>
            <w:pStyle w:val="TOC2"/>
            <w:rPr>
              <w:del w:id="314" w:author="Fierce PC" w:date="2017-04-03T02:31:00Z"/>
              <w:rFonts w:eastAsiaTheme="minorEastAsia"/>
              <w:noProof/>
              <w:lang w:val="en-GB" w:eastAsia="en-GB"/>
            </w:rPr>
          </w:pPr>
          <w:del w:id="315" w:author="Fierce PC" w:date="2017-04-03T02:31:00Z">
            <w:r w:rsidRPr="00A02620" w:rsidDel="00A02620">
              <w:rPr>
                <w:rStyle w:val="Hyperlink"/>
                <w:noProof/>
              </w:rPr>
              <w:delText>Who is going to do the tasks?</w:delText>
            </w:r>
            <w:r w:rsidDel="00A02620">
              <w:rPr>
                <w:noProof/>
                <w:webHidden/>
              </w:rPr>
              <w:tab/>
              <w:delText>4</w:delText>
            </w:r>
          </w:del>
        </w:p>
        <w:p w:rsidR="00A02620" w:rsidDel="00A02620" w:rsidRDefault="00A02620">
          <w:pPr>
            <w:pStyle w:val="TOC1"/>
            <w:tabs>
              <w:tab w:val="right" w:leader="dot" w:pos="9016"/>
            </w:tabs>
            <w:rPr>
              <w:del w:id="316" w:author="Fierce PC" w:date="2017-04-03T02:31:00Z"/>
              <w:rFonts w:eastAsiaTheme="minorEastAsia"/>
              <w:noProof/>
              <w:lang w:val="en-GB" w:eastAsia="en-GB"/>
            </w:rPr>
          </w:pPr>
          <w:del w:id="317" w:author="Fierce PC" w:date="2017-04-03T02:31:00Z">
            <w:r w:rsidRPr="00A02620" w:rsidDel="00A02620">
              <w:rPr>
                <w:rStyle w:val="Hyperlink"/>
                <w:noProof/>
              </w:rPr>
              <w:delText>Work breakdown structure</w:delText>
            </w:r>
            <w:r w:rsidDel="00A02620">
              <w:rPr>
                <w:noProof/>
                <w:webHidden/>
              </w:rPr>
              <w:tab/>
              <w:delText>5</w:delText>
            </w:r>
          </w:del>
        </w:p>
        <w:p w:rsidR="00A02620" w:rsidDel="00A02620" w:rsidRDefault="00A02620">
          <w:pPr>
            <w:pStyle w:val="TOC1"/>
            <w:tabs>
              <w:tab w:val="right" w:leader="dot" w:pos="9016"/>
            </w:tabs>
            <w:rPr>
              <w:del w:id="318" w:author="Fierce PC" w:date="2017-04-03T02:31:00Z"/>
              <w:rFonts w:eastAsiaTheme="minorEastAsia"/>
              <w:noProof/>
              <w:lang w:val="en-GB" w:eastAsia="en-GB"/>
            </w:rPr>
          </w:pPr>
          <w:del w:id="319" w:author="Fierce PC" w:date="2017-04-03T02:31:00Z">
            <w:r w:rsidRPr="00A02620" w:rsidDel="00A02620">
              <w:rPr>
                <w:rStyle w:val="Hyperlink"/>
                <w:noProof/>
              </w:rPr>
              <w:delText>Work Distribution:</w:delText>
            </w:r>
            <w:r w:rsidDel="00A02620">
              <w:rPr>
                <w:noProof/>
                <w:webHidden/>
              </w:rPr>
              <w:tab/>
              <w:delText>6</w:delText>
            </w:r>
          </w:del>
        </w:p>
        <w:p w:rsidR="00A02620" w:rsidDel="00A02620" w:rsidRDefault="00A02620">
          <w:pPr>
            <w:pStyle w:val="TOC2"/>
            <w:rPr>
              <w:del w:id="320" w:author="Fierce PC" w:date="2017-04-03T02:31:00Z"/>
              <w:rFonts w:eastAsiaTheme="minorEastAsia"/>
              <w:noProof/>
              <w:lang w:val="en-GB" w:eastAsia="en-GB"/>
            </w:rPr>
          </w:pPr>
          <w:del w:id="321" w:author="Fierce PC" w:date="2017-04-03T02:31:00Z">
            <w:r w:rsidRPr="00A02620" w:rsidDel="00A02620">
              <w:rPr>
                <w:rStyle w:val="Hyperlink"/>
                <w:noProof/>
              </w:rPr>
              <w:delText>Shirwa:</w:delText>
            </w:r>
            <w:r w:rsidDel="00A02620">
              <w:rPr>
                <w:noProof/>
                <w:webHidden/>
              </w:rPr>
              <w:tab/>
              <w:delText>6</w:delText>
            </w:r>
          </w:del>
        </w:p>
        <w:p w:rsidR="00A02620" w:rsidDel="00A02620" w:rsidRDefault="00A02620">
          <w:pPr>
            <w:pStyle w:val="TOC2"/>
            <w:rPr>
              <w:del w:id="322" w:author="Fierce PC" w:date="2017-04-03T02:31:00Z"/>
              <w:rFonts w:eastAsiaTheme="minorEastAsia"/>
              <w:noProof/>
              <w:lang w:val="en-GB" w:eastAsia="en-GB"/>
            </w:rPr>
          </w:pPr>
          <w:del w:id="323" w:author="Fierce PC" w:date="2017-04-03T02:31:00Z">
            <w:r w:rsidRPr="00A02620" w:rsidDel="00A02620">
              <w:rPr>
                <w:rStyle w:val="Hyperlink"/>
                <w:noProof/>
              </w:rPr>
              <w:delText>Mohamed:</w:delText>
            </w:r>
            <w:r w:rsidDel="00A02620">
              <w:rPr>
                <w:noProof/>
                <w:webHidden/>
              </w:rPr>
              <w:tab/>
              <w:delText>6</w:delText>
            </w:r>
          </w:del>
        </w:p>
        <w:p w:rsidR="00A02620" w:rsidDel="00A02620" w:rsidRDefault="00A02620">
          <w:pPr>
            <w:pStyle w:val="TOC2"/>
            <w:rPr>
              <w:del w:id="324" w:author="Fierce PC" w:date="2017-04-03T02:31:00Z"/>
              <w:rFonts w:eastAsiaTheme="minorEastAsia"/>
              <w:noProof/>
              <w:lang w:val="en-GB" w:eastAsia="en-GB"/>
            </w:rPr>
          </w:pPr>
          <w:del w:id="325" w:author="Fierce PC" w:date="2017-04-03T02:31:00Z">
            <w:r w:rsidRPr="00A02620" w:rsidDel="00A02620">
              <w:rPr>
                <w:rStyle w:val="Hyperlink"/>
                <w:noProof/>
              </w:rPr>
              <w:delText>Dependencies</w:delText>
            </w:r>
            <w:r w:rsidDel="00A02620">
              <w:rPr>
                <w:noProof/>
                <w:webHidden/>
              </w:rPr>
              <w:tab/>
              <w:delText>6</w:delText>
            </w:r>
          </w:del>
        </w:p>
        <w:p w:rsidR="00A02620" w:rsidDel="00A02620" w:rsidRDefault="00A02620">
          <w:pPr>
            <w:pStyle w:val="TOC1"/>
            <w:tabs>
              <w:tab w:val="right" w:leader="dot" w:pos="9016"/>
            </w:tabs>
            <w:rPr>
              <w:del w:id="326" w:author="Fierce PC" w:date="2017-04-03T02:31:00Z"/>
              <w:rFonts w:eastAsiaTheme="minorEastAsia"/>
              <w:noProof/>
              <w:lang w:val="en-GB" w:eastAsia="en-GB"/>
            </w:rPr>
          </w:pPr>
          <w:del w:id="327" w:author="Fierce PC" w:date="2017-04-03T02:31:00Z">
            <w:r w:rsidRPr="00A02620" w:rsidDel="00A02620">
              <w:rPr>
                <w:rStyle w:val="Hyperlink"/>
                <w:noProof/>
              </w:rPr>
              <w:delText>Work Scheduling</w:delText>
            </w:r>
            <w:r w:rsidDel="00A02620">
              <w:rPr>
                <w:noProof/>
                <w:webHidden/>
              </w:rPr>
              <w:tab/>
              <w:delText>7</w:delText>
            </w:r>
          </w:del>
        </w:p>
        <w:p w:rsidR="00A02620" w:rsidDel="00A02620" w:rsidRDefault="00A02620">
          <w:pPr>
            <w:pStyle w:val="TOC1"/>
            <w:tabs>
              <w:tab w:val="right" w:leader="dot" w:pos="9016"/>
            </w:tabs>
            <w:rPr>
              <w:del w:id="328" w:author="Fierce PC" w:date="2017-04-03T02:31:00Z"/>
              <w:rFonts w:eastAsiaTheme="minorEastAsia"/>
              <w:noProof/>
              <w:lang w:val="en-GB" w:eastAsia="en-GB"/>
            </w:rPr>
          </w:pPr>
          <w:del w:id="329" w:author="Fierce PC" w:date="2017-04-03T02:31:00Z">
            <w:r w:rsidRPr="00A02620" w:rsidDel="00A02620">
              <w:rPr>
                <w:rStyle w:val="Hyperlink"/>
                <w:noProof/>
                <w:lang w:val="en-GB" w:eastAsia="en-GB"/>
              </w:rPr>
              <w:delText>List of tasks that need to be done (Weeks 1-24)</w:delText>
            </w:r>
            <w:r w:rsidDel="00A02620">
              <w:rPr>
                <w:noProof/>
                <w:webHidden/>
              </w:rPr>
              <w:tab/>
              <w:delText>8</w:delText>
            </w:r>
          </w:del>
        </w:p>
        <w:p w:rsidR="00A02620" w:rsidDel="00A02620" w:rsidRDefault="00A02620">
          <w:pPr>
            <w:pStyle w:val="TOC1"/>
            <w:tabs>
              <w:tab w:val="right" w:leader="dot" w:pos="9016"/>
            </w:tabs>
            <w:rPr>
              <w:del w:id="330" w:author="Fierce PC" w:date="2017-04-03T02:31:00Z"/>
              <w:rFonts w:eastAsiaTheme="minorEastAsia"/>
              <w:noProof/>
              <w:lang w:val="en-GB" w:eastAsia="en-GB"/>
            </w:rPr>
          </w:pPr>
          <w:del w:id="331" w:author="Fierce PC" w:date="2017-04-03T02:31:00Z">
            <w:r w:rsidRPr="00A02620" w:rsidDel="00A02620">
              <w:rPr>
                <w:rStyle w:val="Hyperlink"/>
                <w:noProof/>
                <w:lang w:val="en-GB" w:eastAsia="en-GB"/>
              </w:rPr>
              <w:delText>Tasks that need to happen for Technical Specification implementation</w:delText>
            </w:r>
            <w:r w:rsidDel="00A02620">
              <w:rPr>
                <w:noProof/>
                <w:webHidden/>
              </w:rPr>
              <w:tab/>
              <w:delText>10</w:delText>
            </w:r>
          </w:del>
        </w:p>
        <w:p w:rsidR="00A02620" w:rsidDel="00A02620" w:rsidRDefault="00A02620">
          <w:pPr>
            <w:pStyle w:val="TOC1"/>
            <w:tabs>
              <w:tab w:val="right" w:leader="dot" w:pos="9016"/>
            </w:tabs>
            <w:rPr>
              <w:del w:id="332" w:author="Fierce PC" w:date="2017-04-03T02:31:00Z"/>
              <w:rFonts w:eastAsiaTheme="minorEastAsia"/>
              <w:noProof/>
              <w:lang w:val="en-GB" w:eastAsia="en-GB"/>
            </w:rPr>
          </w:pPr>
          <w:del w:id="333" w:author="Fierce PC" w:date="2017-04-03T02:31:00Z">
            <w:r w:rsidRPr="00A02620" w:rsidDel="00A02620">
              <w:rPr>
                <w:rStyle w:val="Hyperlink"/>
                <w:noProof/>
              </w:rPr>
              <w:delText>What presently been done?</w:delText>
            </w:r>
            <w:r w:rsidDel="00A02620">
              <w:rPr>
                <w:noProof/>
                <w:webHidden/>
              </w:rPr>
              <w:tab/>
              <w:delText>10</w:delText>
            </w:r>
          </w:del>
        </w:p>
        <w:p w:rsidR="00A02620" w:rsidDel="00A02620" w:rsidRDefault="00A02620">
          <w:pPr>
            <w:pStyle w:val="TOC1"/>
            <w:tabs>
              <w:tab w:val="right" w:leader="dot" w:pos="9016"/>
            </w:tabs>
            <w:rPr>
              <w:del w:id="334" w:author="Fierce PC" w:date="2017-04-03T02:31:00Z"/>
              <w:rFonts w:eastAsiaTheme="minorEastAsia"/>
              <w:noProof/>
              <w:lang w:val="en-GB" w:eastAsia="en-GB"/>
            </w:rPr>
          </w:pPr>
          <w:del w:id="335" w:author="Fierce PC" w:date="2017-04-03T02:31:00Z">
            <w:r w:rsidRPr="00A02620" w:rsidDel="00A02620">
              <w:rPr>
                <w:rStyle w:val="Hyperlink"/>
                <w:noProof/>
              </w:rPr>
              <w:delText>Conclusion:</w:delText>
            </w:r>
            <w:r w:rsidDel="00A02620">
              <w:rPr>
                <w:noProof/>
                <w:webHidden/>
              </w:rPr>
              <w:tab/>
              <w:delText>11</w:delText>
            </w:r>
          </w:del>
        </w:p>
        <w:p w:rsidR="006968D5" w:rsidDel="00A02620" w:rsidRDefault="006968D5">
          <w:pPr>
            <w:pStyle w:val="TOC1"/>
            <w:tabs>
              <w:tab w:val="right" w:leader="dot" w:pos="9016"/>
            </w:tabs>
            <w:rPr>
              <w:del w:id="336" w:author="Fierce PC" w:date="2017-04-03T02:31:00Z"/>
              <w:rFonts w:eastAsiaTheme="minorEastAsia"/>
              <w:noProof/>
              <w:lang w:val="en-GB" w:eastAsia="en-GB"/>
            </w:rPr>
          </w:pPr>
          <w:del w:id="337" w:author="Fierce PC" w:date="2017-04-03T02:31:00Z">
            <w:r w:rsidRPr="00A02620" w:rsidDel="00A02620">
              <w:rPr>
                <w:rStyle w:val="Hyperlink"/>
                <w:noProof/>
              </w:rPr>
              <w:delText>Introduction</w:delText>
            </w:r>
            <w:r w:rsidDel="00A02620">
              <w:rPr>
                <w:noProof/>
                <w:webHidden/>
              </w:rPr>
              <w:tab/>
              <w:delText>2</w:delText>
            </w:r>
          </w:del>
        </w:p>
        <w:p w:rsidR="006968D5" w:rsidDel="00A02620" w:rsidRDefault="006968D5">
          <w:pPr>
            <w:pStyle w:val="TOC2"/>
            <w:rPr>
              <w:del w:id="338" w:author="Fierce PC" w:date="2017-04-03T02:31:00Z"/>
              <w:rFonts w:eastAsiaTheme="minorEastAsia"/>
              <w:noProof/>
              <w:lang w:val="en-GB" w:eastAsia="en-GB"/>
            </w:rPr>
          </w:pPr>
          <w:del w:id="339" w:author="Fierce PC" w:date="2017-04-03T02:31:00Z">
            <w:r w:rsidRPr="00A02620" w:rsidDel="00A02620">
              <w:rPr>
                <w:rStyle w:val="Hyperlink"/>
                <w:noProof/>
              </w:rPr>
              <w:delText>What needs to be done?</w:delText>
            </w:r>
            <w:r w:rsidDel="00A02620">
              <w:rPr>
                <w:noProof/>
                <w:webHidden/>
              </w:rPr>
              <w:tab/>
              <w:delText>3</w:delText>
            </w:r>
          </w:del>
        </w:p>
        <w:p w:rsidR="006968D5" w:rsidDel="00A02620" w:rsidRDefault="006968D5">
          <w:pPr>
            <w:pStyle w:val="TOC2"/>
            <w:rPr>
              <w:del w:id="340" w:author="Fierce PC" w:date="2017-04-03T02:31:00Z"/>
              <w:rFonts w:eastAsiaTheme="minorEastAsia"/>
              <w:noProof/>
              <w:lang w:val="en-GB" w:eastAsia="en-GB"/>
            </w:rPr>
          </w:pPr>
          <w:del w:id="341" w:author="Fierce PC" w:date="2017-04-03T02:31:00Z">
            <w:r w:rsidRPr="00A02620" w:rsidDel="00A02620">
              <w:rPr>
                <w:rStyle w:val="Hyperlink"/>
                <w:noProof/>
              </w:rPr>
              <w:delText>Who is going to do the tasks?</w:delText>
            </w:r>
            <w:r w:rsidDel="00A02620">
              <w:rPr>
                <w:noProof/>
                <w:webHidden/>
              </w:rPr>
              <w:tab/>
              <w:delText>4</w:delText>
            </w:r>
          </w:del>
        </w:p>
        <w:p w:rsidR="006968D5" w:rsidDel="00A02620" w:rsidRDefault="006968D5">
          <w:pPr>
            <w:pStyle w:val="TOC1"/>
            <w:tabs>
              <w:tab w:val="right" w:leader="dot" w:pos="9016"/>
            </w:tabs>
            <w:rPr>
              <w:del w:id="342" w:author="Fierce PC" w:date="2017-04-03T02:31:00Z"/>
              <w:rFonts w:eastAsiaTheme="minorEastAsia"/>
              <w:noProof/>
              <w:lang w:val="en-GB" w:eastAsia="en-GB"/>
            </w:rPr>
          </w:pPr>
          <w:del w:id="343" w:author="Fierce PC" w:date="2017-04-03T02:31:00Z">
            <w:r w:rsidRPr="00A02620" w:rsidDel="00A02620">
              <w:rPr>
                <w:rStyle w:val="Hyperlink"/>
                <w:noProof/>
              </w:rPr>
              <w:delText>Work breakdown structure</w:delText>
            </w:r>
            <w:r w:rsidDel="00A02620">
              <w:rPr>
                <w:noProof/>
                <w:webHidden/>
              </w:rPr>
              <w:tab/>
              <w:delText>5</w:delText>
            </w:r>
          </w:del>
        </w:p>
        <w:p w:rsidR="006968D5" w:rsidDel="00A02620" w:rsidRDefault="006968D5">
          <w:pPr>
            <w:pStyle w:val="TOC1"/>
            <w:tabs>
              <w:tab w:val="right" w:leader="dot" w:pos="9016"/>
            </w:tabs>
            <w:rPr>
              <w:del w:id="344" w:author="Fierce PC" w:date="2017-04-03T02:31:00Z"/>
              <w:rFonts w:eastAsiaTheme="minorEastAsia"/>
              <w:noProof/>
              <w:lang w:val="en-GB" w:eastAsia="en-GB"/>
            </w:rPr>
          </w:pPr>
          <w:del w:id="345" w:author="Fierce PC" w:date="2017-04-03T02:31:00Z">
            <w:r w:rsidRPr="00A02620" w:rsidDel="00A02620">
              <w:rPr>
                <w:rStyle w:val="Hyperlink"/>
                <w:noProof/>
              </w:rPr>
              <w:delText>Work Distribution:</w:delText>
            </w:r>
            <w:r w:rsidDel="00A02620">
              <w:rPr>
                <w:noProof/>
                <w:webHidden/>
              </w:rPr>
              <w:tab/>
              <w:delText>6</w:delText>
            </w:r>
          </w:del>
        </w:p>
        <w:p w:rsidR="006968D5" w:rsidDel="00A02620" w:rsidRDefault="006968D5">
          <w:pPr>
            <w:pStyle w:val="TOC2"/>
            <w:rPr>
              <w:del w:id="346" w:author="Fierce PC" w:date="2017-04-03T02:31:00Z"/>
              <w:rFonts w:eastAsiaTheme="minorEastAsia"/>
              <w:noProof/>
              <w:lang w:val="en-GB" w:eastAsia="en-GB"/>
            </w:rPr>
          </w:pPr>
          <w:del w:id="347" w:author="Fierce PC" w:date="2017-04-03T02:31:00Z">
            <w:r w:rsidRPr="00A02620" w:rsidDel="00A02620">
              <w:rPr>
                <w:rStyle w:val="Hyperlink"/>
                <w:noProof/>
              </w:rPr>
              <w:delText>Shirwa:</w:delText>
            </w:r>
            <w:r w:rsidDel="00A02620">
              <w:rPr>
                <w:noProof/>
                <w:webHidden/>
              </w:rPr>
              <w:tab/>
              <w:delText>6</w:delText>
            </w:r>
          </w:del>
        </w:p>
        <w:p w:rsidR="006968D5" w:rsidDel="00A02620" w:rsidRDefault="006968D5">
          <w:pPr>
            <w:pStyle w:val="TOC2"/>
            <w:rPr>
              <w:del w:id="348" w:author="Fierce PC" w:date="2017-04-03T02:31:00Z"/>
              <w:rFonts w:eastAsiaTheme="minorEastAsia"/>
              <w:noProof/>
              <w:lang w:val="en-GB" w:eastAsia="en-GB"/>
            </w:rPr>
          </w:pPr>
          <w:del w:id="349" w:author="Fierce PC" w:date="2017-04-03T02:31:00Z">
            <w:r w:rsidRPr="00A02620" w:rsidDel="00A02620">
              <w:rPr>
                <w:rStyle w:val="Hyperlink"/>
                <w:noProof/>
              </w:rPr>
              <w:delText>Mohamed:</w:delText>
            </w:r>
            <w:r w:rsidDel="00A02620">
              <w:rPr>
                <w:noProof/>
                <w:webHidden/>
              </w:rPr>
              <w:tab/>
              <w:delText>6</w:delText>
            </w:r>
          </w:del>
        </w:p>
        <w:p w:rsidR="006968D5" w:rsidDel="00A02620" w:rsidRDefault="006968D5">
          <w:pPr>
            <w:pStyle w:val="TOC2"/>
            <w:rPr>
              <w:del w:id="350" w:author="Fierce PC" w:date="2017-04-03T02:31:00Z"/>
              <w:rFonts w:eastAsiaTheme="minorEastAsia"/>
              <w:noProof/>
              <w:lang w:val="en-GB" w:eastAsia="en-GB"/>
            </w:rPr>
          </w:pPr>
          <w:del w:id="351" w:author="Fierce PC" w:date="2017-04-03T02:31:00Z">
            <w:r w:rsidRPr="00A02620" w:rsidDel="00A02620">
              <w:rPr>
                <w:rStyle w:val="Hyperlink"/>
                <w:noProof/>
              </w:rPr>
              <w:delText>Dependencies</w:delText>
            </w:r>
            <w:r w:rsidDel="00A02620">
              <w:rPr>
                <w:noProof/>
                <w:webHidden/>
              </w:rPr>
              <w:tab/>
              <w:delText>6</w:delText>
            </w:r>
          </w:del>
        </w:p>
        <w:p w:rsidR="006968D5" w:rsidDel="00A02620" w:rsidRDefault="006968D5">
          <w:pPr>
            <w:pStyle w:val="TOC1"/>
            <w:tabs>
              <w:tab w:val="right" w:leader="dot" w:pos="9016"/>
            </w:tabs>
            <w:rPr>
              <w:del w:id="352" w:author="Fierce PC" w:date="2017-04-03T02:31:00Z"/>
              <w:rFonts w:eastAsiaTheme="minorEastAsia"/>
              <w:noProof/>
              <w:lang w:val="en-GB" w:eastAsia="en-GB"/>
            </w:rPr>
          </w:pPr>
          <w:del w:id="353" w:author="Fierce PC" w:date="2017-04-03T02:31:00Z">
            <w:r w:rsidRPr="00A02620" w:rsidDel="00A02620">
              <w:rPr>
                <w:rStyle w:val="Hyperlink"/>
                <w:noProof/>
              </w:rPr>
              <w:delText>Work Scheduling</w:delText>
            </w:r>
            <w:r w:rsidDel="00A02620">
              <w:rPr>
                <w:noProof/>
                <w:webHidden/>
              </w:rPr>
              <w:tab/>
              <w:delText>7</w:delText>
            </w:r>
          </w:del>
        </w:p>
        <w:p w:rsidR="006968D5" w:rsidDel="00A02620" w:rsidRDefault="006968D5">
          <w:pPr>
            <w:pStyle w:val="TOC1"/>
            <w:tabs>
              <w:tab w:val="right" w:leader="dot" w:pos="9016"/>
            </w:tabs>
            <w:rPr>
              <w:del w:id="354" w:author="Fierce PC" w:date="2017-04-03T02:31:00Z"/>
              <w:rFonts w:eastAsiaTheme="minorEastAsia"/>
              <w:noProof/>
              <w:lang w:val="en-GB" w:eastAsia="en-GB"/>
            </w:rPr>
          </w:pPr>
          <w:del w:id="355" w:author="Fierce PC" w:date="2017-04-03T02:31:00Z">
            <w:r w:rsidRPr="00A02620" w:rsidDel="00A02620">
              <w:rPr>
                <w:rStyle w:val="Hyperlink"/>
                <w:noProof/>
                <w:lang w:val="en-GB" w:eastAsia="en-GB"/>
              </w:rPr>
              <w:delText>List of tasks that need to be done (Weeks 1-24)</w:delText>
            </w:r>
            <w:r w:rsidDel="00A02620">
              <w:rPr>
                <w:noProof/>
                <w:webHidden/>
              </w:rPr>
              <w:tab/>
              <w:delText>8</w:delText>
            </w:r>
          </w:del>
        </w:p>
        <w:p w:rsidR="006968D5" w:rsidDel="00A02620" w:rsidRDefault="006968D5">
          <w:pPr>
            <w:pStyle w:val="TOC1"/>
            <w:tabs>
              <w:tab w:val="right" w:leader="dot" w:pos="9016"/>
            </w:tabs>
            <w:rPr>
              <w:del w:id="356" w:author="Fierce PC" w:date="2017-04-03T02:31:00Z"/>
              <w:rFonts w:eastAsiaTheme="minorEastAsia"/>
              <w:noProof/>
              <w:lang w:val="en-GB" w:eastAsia="en-GB"/>
            </w:rPr>
          </w:pPr>
          <w:del w:id="357" w:author="Fierce PC" w:date="2017-04-03T02:31:00Z">
            <w:r w:rsidRPr="00A02620" w:rsidDel="00A02620">
              <w:rPr>
                <w:rStyle w:val="Hyperlink"/>
                <w:noProof/>
                <w:lang w:val="en-GB" w:eastAsia="en-GB"/>
              </w:rPr>
              <w:delText>Tasks that need to happen for Technical Specification implementation</w:delText>
            </w:r>
            <w:r w:rsidDel="00A02620">
              <w:rPr>
                <w:noProof/>
                <w:webHidden/>
              </w:rPr>
              <w:tab/>
              <w:delText>10</w:delText>
            </w:r>
          </w:del>
        </w:p>
        <w:p w:rsidR="006968D5" w:rsidDel="00A02620" w:rsidRDefault="006968D5">
          <w:pPr>
            <w:pStyle w:val="TOC1"/>
            <w:tabs>
              <w:tab w:val="right" w:leader="dot" w:pos="9016"/>
            </w:tabs>
            <w:rPr>
              <w:del w:id="358" w:author="Fierce PC" w:date="2017-04-03T02:31:00Z"/>
              <w:rFonts w:eastAsiaTheme="minorEastAsia"/>
              <w:noProof/>
              <w:lang w:val="en-GB" w:eastAsia="en-GB"/>
            </w:rPr>
          </w:pPr>
          <w:del w:id="359" w:author="Fierce PC" w:date="2017-04-03T02:31:00Z">
            <w:r w:rsidRPr="00A02620" w:rsidDel="00A02620">
              <w:rPr>
                <w:rStyle w:val="Hyperlink"/>
                <w:noProof/>
              </w:rPr>
              <w:delText>What presently been done?</w:delText>
            </w:r>
            <w:r w:rsidDel="00A02620">
              <w:rPr>
                <w:noProof/>
                <w:webHidden/>
              </w:rPr>
              <w:tab/>
              <w:delText>10</w:delText>
            </w:r>
          </w:del>
        </w:p>
        <w:p w:rsidR="006968D5" w:rsidDel="00A02620" w:rsidRDefault="006968D5">
          <w:pPr>
            <w:pStyle w:val="TOC1"/>
            <w:tabs>
              <w:tab w:val="right" w:leader="dot" w:pos="9016"/>
            </w:tabs>
            <w:rPr>
              <w:del w:id="360" w:author="Fierce PC" w:date="2017-04-03T02:31:00Z"/>
              <w:rFonts w:eastAsiaTheme="minorEastAsia"/>
              <w:noProof/>
              <w:lang w:val="en-GB" w:eastAsia="en-GB"/>
            </w:rPr>
          </w:pPr>
          <w:del w:id="361" w:author="Fierce PC" w:date="2017-04-03T02:31:00Z">
            <w:r w:rsidRPr="00A02620" w:rsidDel="00A02620">
              <w:rPr>
                <w:rStyle w:val="Hyperlink"/>
                <w:noProof/>
              </w:rPr>
              <w:delText>Conclusion:</w:delText>
            </w:r>
            <w:r w:rsidDel="00A02620">
              <w:rPr>
                <w:noProof/>
                <w:webHidden/>
              </w:rPr>
              <w:tab/>
              <w:delText>11</w:delText>
            </w:r>
          </w:del>
        </w:p>
        <w:p w:rsidR="008762F8" w:rsidDel="006968D5" w:rsidRDefault="008762F8">
          <w:pPr>
            <w:pStyle w:val="TOC1"/>
            <w:tabs>
              <w:tab w:val="right" w:leader="dot" w:pos="9016"/>
            </w:tabs>
            <w:rPr>
              <w:del w:id="362" w:author="Fierce PC" w:date="2017-04-02T23:02:00Z"/>
              <w:rFonts w:eastAsiaTheme="minorEastAsia"/>
              <w:noProof/>
              <w:lang w:val="en-GB" w:eastAsia="en-GB"/>
            </w:rPr>
          </w:pPr>
          <w:del w:id="363" w:author="Fierce PC" w:date="2017-04-02T23:02:00Z">
            <w:r w:rsidRPr="006968D5" w:rsidDel="006968D5">
              <w:rPr>
                <w:rStyle w:val="Hyperlink"/>
                <w:noProof/>
              </w:rPr>
              <w:delText>Introduction</w:delText>
            </w:r>
            <w:r w:rsidDel="006968D5">
              <w:rPr>
                <w:noProof/>
                <w:webHidden/>
              </w:rPr>
              <w:tab/>
              <w:delText>2</w:delText>
            </w:r>
          </w:del>
        </w:p>
        <w:p w:rsidR="008762F8" w:rsidDel="006968D5" w:rsidRDefault="008762F8">
          <w:pPr>
            <w:pStyle w:val="TOC2"/>
            <w:rPr>
              <w:del w:id="364" w:author="Fierce PC" w:date="2017-04-02T23:02:00Z"/>
              <w:rFonts w:eastAsiaTheme="minorEastAsia"/>
              <w:noProof/>
              <w:lang w:val="en-GB" w:eastAsia="en-GB"/>
            </w:rPr>
          </w:pPr>
          <w:del w:id="365" w:author="Fierce PC" w:date="2017-04-02T23:02:00Z">
            <w:r w:rsidRPr="006968D5" w:rsidDel="006968D5">
              <w:rPr>
                <w:rStyle w:val="Hyperlink"/>
                <w:noProof/>
              </w:rPr>
              <w:delText>What needs to be done?</w:delText>
            </w:r>
            <w:r w:rsidDel="006968D5">
              <w:rPr>
                <w:noProof/>
                <w:webHidden/>
              </w:rPr>
              <w:tab/>
              <w:delText>3</w:delText>
            </w:r>
          </w:del>
        </w:p>
        <w:p w:rsidR="008762F8" w:rsidDel="006968D5" w:rsidRDefault="008762F8">
          <w:pPr>
            <w:pStyle w:val="TOC2"/>
            <w:rPr>
              <w:del w:id="366" w:author="Fierce PC" w:date="2017-04-02T23:02:00Z"/>
              <w:rFonts w:eastAsiaTheme="minorEastAsia"/>
              <w:noProof/>
              <w:lang w:val="en-GB" w:eastAsia="en-GB"/>
            </w:rPr>
          </w:pPr>
          <w:del w:id="367" w:author="Fierce PC" w:date="2017-04-02T23:02:00Z">
            <w:r w:rsidRPr="006968D5" w:rsidDel="006968D5">
              <w:rPr>
                <w:rStyle w:val="Hyperlink"/>
                <w:noProof/>
              </w:rPr>
              <w:delText>Who is going to do the tasks?</w:delText>
            </w:r>
            <w:r w:rsidDel="006968D5">
              <w:rPr>
                <w:noProof/>
                <w:webHidden/>
              </w:rPr>
              <w:tab/>
              <w:delText>4</w:delText>
            </w:r>
          </w:del>
        </w:p>
        <w:p w:rsidR="008762F8" w:rsidDel="006968D5" w:rsidRDefault="008762F8">
          <w:pPr>
            <w:pStyle w:val="TOC1"/>
            <w:tabs>
              <w:tab w:val="right" w:leader="dot" w:pos="9016"/>
            </w:tabs>
            <w:rPr>
              <w:del w:id="368" w:author="Fierce PC" w:date="2017-04-02T23:02:00Z"/>
              <w:rFonts w:eastAsiaTheme="minorEastAsia"/>
              <w:noProof/>
              <w:lang w:val="en-GB" w:eastAsia="en-GB"/>
            </w:rPr>
          </w:pPr>
          <w:del w:id="369" w:author="Fierce PC" w:date="2017-04-02T23:02:00Z">
            <w:r w:rsidRPr="006968D5" w:rsidDel="006968D5">
              <w:rPr>
                <w:rStyle w:val="Hyperlink"/>
                <w:noProof/>
              </w:rPr>
              <w:delText>Work breakdown structure</w:delText>
            </w:r>
            <w:r w:rsidDel="006968D5">
              <w:rPr>
                <w:noProof/>
                <w:webHidden/>
              </w:rPr>
              <w:tab/>
              <w:delText>5</w:delText>
            </w:r>
          </w:del>
        </w:p>
        <w:p w:rsidR="008762F8" w:rsidDel="006968D5" w:rsidRDefault="008762F8">
          <w:pPr>
            <w:pStyle w:val="TOC1"/>
            <w:tabs>
              <w:tab w:val="right" w:leader="dot" w:pos="9016"/>
            </w:tabs>
            <w:rPr>
              <w:del w:id="370" w:author="Fierce PC" w:date="2017-04-02T23:02:00Z"/>
              <w:rFonts w:eastAsiaTheme="minorEastAsia"/>
              <w:noProof/>
              <w:lang w:val="en-GB" w:eastAsia="en-GB"/>
            </w:rPr>
          </w:pPr>
          <w:del w:id="371" w:author="Fierce PC" w:date="2017-04-02T23:02:00Z">
            <w:r w:rsidRPr="006968D5" w:rsidDel="006968D5">
              <w:rPr>
                <w:rStyle w:val="Hyperlink"/>
                <w:noProof/>
              </w:rPr>
              <w:delText>Work Distribution:</w:delText>
            </w:r>
            <w:r w:rsidDel="006968D5">
              <w:rPr>
                <w:noProof/>
                <w:webHidden/>
              </w:rPr>
              <w:tab/>
              <w:delText>6</w:delText>
            </w:r>
          </w:del>
        </w:p>
        <w:p w:rsidR="008762F8" w:rsidDel="006968D5" w:rsidRDefault="008762F8">
          <w:pPr>
            <w:pStyle w:val="TOC2"/>
            <w:rPr>
              <w:del w:id="372" w:author="Fierce PC" w:date="2017-04-02T23:02:00Z"/>
              <w:rFonts w:eastAsiaTheme="minorEastAsia"/>
              <w:noProof/>
              <w:lang w:val="en-GB" w:eastAsia="en-GB"/>
            </w:rPr>
          </w:pPr>
          <w:del w:id="373" w:author="Fierce PC" w:date="2017-04-02T23:02:00Z">
            <w:r w:rsidRPr="006968D5" w:rsidDel="006968D5">
              <w:rPr>
                <w:rStyle w:val="Hyperlink"/>
                <w:noProof/>
              </w:rPr>
              <w:delText>Shirwa:</w:delText>
            </w:r>
            <w:r w:rsidDel="006968D5">
              <w:rPr>
                <w:noProof/>
                <w:webHidden/>
              </w:rPr>
              <w:tab/>
              <w:delText>6</w:delText>
            </w:r>
          </w:del>
        </w:p>
        <w:p w:rsidR="008762F8" w:rsidDel="006968D5" w:rsidRDefault="008762F8">
          <w:pPr>
            <w:pStyle w:val="TOC2"/>
            <w:rPr>
              <w:del w:id="374" w:author="Fierce PC" w:date="2017-04-02T23:02:00Z"/>
              <w:rFonts w:eastAsiaTheme="minorEastAsia"/>
              <w:noProof/>
              <w:lang w:val="en-GB" w:eastAsia="en-GB"/>
            </w:rPr>
          </w:pPr>
          <w:del w:id="375" w:author="Fierce PC" w:date="2017-04-02T23:02:00Z">
            <w:r w:rsidRPr="006968D5" w:rsidDel="006968D5">
              <w:rPr>
                <w:rStyle w:val="Hyperlink"/>
                <w:noProof/>
              </w:rPr>
              <w:delText>Mohamed:</w:delText>
            </w:r>
            <w:r w:rsidDel="006968D5">
              <w:rPr>
                <w:noProof/>
                <w:webHidden/>
              </w:rPr>
              <w:tab/>
              <w:delText>6</w:delText>
            </w:r>
          </w:del>
        </w:p>
        <w:p w:rsidR="008762F8" w:rsidDel="006968D5" w:rsidRDefault="008762F8">
          <w:pPr>
            <w:pStyle w:val="TOC2"/>
            <w:rPr>
              <w:del w:id="376" w:author="Fierce PC" w:date="2017-04-02T23:02:00Z"/>
              <w:rFonts w:eastAsiaTheme="minorEastAsia"/>
              <w:noProof/>
              <w:lang w:val="en-GB" w:eastAsia="en-GB"/>
            </w:rPr>
          </w:pPr>
          <w:del w:id="377" w:author="Fierce PC" w:date="2017-04-02T23:02:00Z">
            <w:r w:rsidRPr="006968D5" w:rsidDel="006968D5">
              <w:rPr>
                <w:rStyle w:val="Hyperlink"/>
                <w:noProof/>
              </w:rPr>
              <w:delText>Dependencies</w:delText>
            </w:r>
            <w:r w:rsidDel="006968D5">
              <w:rPr>
                <w:noProof/>
                <w:webHidden/>
              </w:rPr>
              <w:tab/>
              <w:delText>6</w:delText>
            </w:r>
          </w:del>
        </w:p>
        <w:p w:rsidR="008762F8" w:rsidDel="006968D5" w:rsidRDefault="008762F8">
          <w:pPr>
            <w:pStyle w:val="TOC1"/>
            <w:tabs>
              <w:tab w:val="right" w:leader="dot" w:pos="9016"/>
            </w:tabs>
            <w:rPr>
              <w:del w:id="378" w:author="Fierce PC" w:date="2017-04-02T23:02:00Z"/>
              <w:rFonts w:eastAsiaTheme="minorEastAsia"/>
              <w:noProof/>
              <w:lang w:val="en-GB" w:eastAsia="en-GB"/>
            </w:rPr>
          </w:pPr>
          <w:del w:id="379" w:author="Fierce PC" w:date="2017-04-02T23:02:00Z">
            <w:r w:rsidRPr="006968D5" w:rsidDel="006968D5">
              <w:rPr>
                <w:rStyle w:val="Hyperlink"/>
                <w:noProof/>
              </w:rPr>
              <w:delText>Work Scheduling</w:delText>
            </w:r>
            <w:r w:rsidDel="006968D5">
              <w:rPr>
                <w:noProof/>
                <w:webHidden/>
              </w:rPr>
              <w:tab/>
              <w:delText>7</w:delText>
            </w:r>
          </w:del>
        </w:p>
        <w:p w:rsidR="008762F8" w:rsidDel="006968D5" w:rsidRDefault="008762F8">
          <w:pPr>
            <w:pStyle w:val="TOC1"/>
            <w:tabs>
              <w:tab w:val="right" w:leader="dot" w:pos="9016"/>
            </w:tabs>
            <w:rPr>
              <w:del w:id="380" w:author="Fierce PC" w:date="2017-04-02T23:02:00Z"/>
              <w:rFonts w:eastAsiaTheme="minorEastAsia"/>
              <w:noProof/>
              <w:lang w:val="en-GB" w:eastAsia="en-GB"/>
            </w:rPr>
          </w:pPr>
          <w:del w:id="381" w:author="Fierce PC" w:date="2017-04-02T23:02:00Z">
            <w:r w:rsidRPr="006968D5" w:rsidDel="006968D5">
              <w:rPr>
                <w:rStyle w:val="Hyperlink"/>
                <w:noProof/>
                <w:lang w:val="en-GB" w:eastAsia="en-GB"/>
              </w:rPr>
              <w:delText>List of tasks that need to be done (Weeks 1-24)</w:delText>
            </w:r>
            <w:r w:rsidDel="006968D5">
              <w:rPr>
                <w:noProof/>
                <w:webHidden/>
              </w:rPr>
              <w:tab/>
              <w:delText>8</w:delText>
            </w:r>
          </w:del>
        </w:p>
        <w:p w:rsidR="008762F8" w:rsidDel="006968D5" w:rsidRDefault="008762F8">
          <w:pPr>
            <w:pStyle w:val="TOC1"/>
            <w:tabs>
              <w:tab w:val="right" w:leader="dot" w:pos="9016"/>
            </w:tabs>
            <w:rPr>
              <w:del w:id="382" w:author="Fierce PC" w:date="2017-04-02T23:02:00Z"/>
              <w:rFonts w:eastAsiaTheme="minorEastAsia"/>
              <w:noProof/>
              <w:lang w:val="en-GB" w:eastAsia="en-GB"/>
            </w:rPr>
          </w:pPr>
          <w:del w:id="383" w:author="Fierce PC" w:date="2017-04-02T23:02:00Z">
            <w:r w:rsidRPr="006968D5" w:rsidDel="006968D5">
              <w:rPr>
                <w:rStyle w:val="Hyperlink"/>
                <w:noProof/>
                <w:lang w:val="en-GB" w:eastAsia="en-GB"/>
              </w:rPr>
              <w:delText>Tasks that need to happen for Technical Specification implementation</w:delText>
            </w:r>
            <w:r w:rsidDel="006968D5">
              <w:rPr>
                <w:noProof/>
                <w:webHidden/>
              </w:rPr>
              <w:tab/>
              <w:delText>10</w:delText>
            </w:r>
          </w:del>
        </w:p>
        <w:p w:rsidR="008762F8" w:rsidDel="006968D5" w:rsidRDefault="008762F8">
          <w:pPr>
            <w:pStyle w:val="TOC1"/>
            <w:tabs>
              <w:tab w:val="right" w:leader="dot" w:pos="9016"/>
            </w:tabs>
            <w:rPr>
              <w:del w:id="384" w:author="Fierce PC" w:date="2017-04-02T23:02:00Z"/>
              <w:rFonts w:eastAsiaTheme="minorEastAsia"/>
              <w:noProof/>
              <w:lang w:val="en-GB" w:eastAsia="en-GB"/>
            </w:rPr>
          </w:pPr>
          <w:del w:id="385" w:author="Fierce PC" w:date="2017-04-02T23:02:00Z">
            <w:r w:rsidRPr="006968D5" w:rsidDel="006968D5">
              <w:rPr>
                <w:rStyle w:val="Hyperlink"/>
                <w:noProof/>
              </w:rPr>
              <w:delText>What presently been done?</w:delText>
            </w:r>
            <w:r w:rsidDel="006968D5">
              <w:rPr>
                <w:noProof/>
                <w:webHidden/>
              </w:rPr>
              <w:tab/>
              <w:delText>10</w:delText>
            </w:r>
          </w:del>
        </w:p>
        <w:p w:rsidR="008762F8" w:rsidDel="006968D5" w:rsidRDefault="008762F8">
          <w:pPr>
            <w:pStyle w:val="TOC1"/>
            <w:tabs>
              <w:tab w:val="right" w:leader="dot" w:pos="9016"/>
            </w:tabs>
            <w:rPr>
              <w:del w:id="386" w:author="Fierce PC" w:date="2017-04-02T23:02:00Z"/>
              <w:rFonts w:eastAsiaTheme="minorEastAsia"/>
              <w:noProof/>
              <w:lang w:val="en-GB" w:eastAsia="en-GB"/>
            </w:rPr>
          </w:pPr>
          <w:del w:id="387" w:author="Fierce PC" w:date="2017-04-02T23:02:00Z">
            <w:r w:rsidRPr="006968D5" w:rsidDel="006968D5">
              <w:rPr>
                <w:rStyle w:val="Hyperlink"/>
                <w:noProof/>
              </w:rPr>
              <w:delText>Conclusion:</w:delText>
            </w:r>
            <w:r w:rsidDel="006968D5">
              <w:rPr>
                <w:noProof/>
                <w:webHidden/>
              </w:rPr>
              <w:tab/>
              <w:delText>11</w:delText>
            </w:r>
          </w:del>
        </w:p>
        <w:p w:rsidR="00733B47" w:rsidDel="008762F8" w:rsidRDefault="00733B47">
          <w:pPr>
            <w:pStyle w:val="TOC1"/>
            <w:tabs>
              <w:tab w:val="right" w:leader="dot" w:pos="9016"/>
            </w:tabs>
            <w:rPr>
              <w:del w:id="388" w:author="Fierce PC" w:date="2017-04-02T23:01:00Z"/>
              <w:rFonts w:eastAsiaTheme="minorEastAsia"/>
              <w:noProof/>
              <w:lang w:val="en-GB" w:eastAsia="en-GB"/>
            </w:rPr>
          </w:pPr>
          <w:del w:id="389" w:author="Fierce PC" w:date="2017-04-02T23:01:00Z">
            <w:r w:rsidRPr="008762F8" w:rsidDel="008762F8">
              <w:rPr>
                <w:rStyle w:val="Hyperlink"/>
                <w:noProof/>
              </w:rPr>
              <w:delText>Introduction</w:delText>
            </w:r>
            <w:r w:rsidDel="008762F8">
              <w:rPr>
                <w:noProof/>
                <w:webHidden/>
              </w:rPr>
              <w:tab/>
              <w:delText>2</w:delText>
            </w:r>
          </w:del>
        </w:p>
        <w:p w:rsidR="00733B47" w:rsidDel="008762F8" w:rsidRDefault="00733B47">
          <w:pPr>
            <w:pStyle w:val="TOC2"/>
            <w:rPr>
              <w:del w:id="390" w:author="Fierce PC" w:date="2017-04-02T23:01:00Z"/>
              <w:rFonts w:eastAsiaTheme="minorEastAsia"/>
              <w:noProof/>
              <w:lang w:val="en-GB" w:eastAsia="en-GB"/>
            </w:rPr>
          </w:pPr>
          <w:del w:id="391" w:author="Fierce PC" w:date="2017-04-02T23:01:00Z">
            <w:r w:rsidRPr="008762F8" w:rsidDel="008762F8">
              <w:rPr>
                <w:rStyle w:val="Hyperlink"/>
                <w:noProof/>
              </w:rPr>
              <w:delText>What needs to be done?</w:delText>
            </w:r>
            <w:r w:rsidDel="008762F8">
              <w:rPr>
                <w:noProof/>
                <w:webHidden/>
              </w:rPr>
              <w:tab/>
              <w:delText>3</w:delText>
            </w:r>
          </w:del>
        </w:p>
        <w:p w:rsidR="00733B47" w:rsidDel="008762F8" w:rsidRDefault="00733B47">
          <w:pPr>
            <w:pStyle w:val="TOC2"/>
            <w:rPr>
              <w:del w:id="392" w:author="Fierce PC" w:date="2017-04-02T23:01:00Z"/>
              <w:rFonts w:eastAsiaTheme="minorEastAsia"/>
              <w:noProof/>
              <w:lang w:val="en-GB" w:eastAsia="en-GB"/>
            </w:rPr>
          </w:pPr>
          <w:del w:id="393" w:author="Fierce PC" w:date="2017-04-02T23:01:00Z">
            <w:r w:rsidRPr="008762F8" w:rsidDel="008762F8">
              <w:rPr>
                <w:rStyle w:val="Hyperlink"/>
                <w:noProof/>
              </w:rPr>
              <w:delText>Who is going to do the tasks?</w:delText>
            </w:r>
            <w:r w:rsidDel="008762F8">
              <w:rPr>
                <w:noProof/>
                <w:webHidden/>
              </w:rPr>
              <w:tab/>
              <w:delText>4</w:delText>
            </w:r>
          </w:del>
        </w:p>
        <w:p w:rsidR="00733B47" w:rsidDel="008762F8" w:rsidRDefault="00733B47">
          <w:pPr>
            <w:pStyle w:val="TOC1"/>
            <w:tabs>
              <w:tab w:val="right" w:leader="dot" w:pos="9016"/>
            </w:tabs>
            <w:rPr>
              <w:del w:id="394" w:author="Fierce PC" w:date="2017-04-02T23:01:00Z"/>
              <w:rFonts w:eastAsiaTheme="minorEastAsia"/>
              <w:noProof/>
              <w:lang w:val="en-GB" w:eastAsia="en-GB"/>
            </w:rPr>
          </w:pPr>
          <w:del w:id="395" w:author="Fierce PC" w:date="2017-04-02T23:01:00Z">
            <w:r w:rsidRPr="008762F8" w:rsidDel="008762F8">
              <w:rPr>
                <w:rStyle w:val="Hyperlink"/>
                <w:noProof/>
              </w:rPr>
              <w:delText>Work breakdown structure</w:delText>
            </w:r>
            <w:r w:rsidDel="008762F8">
              <w:rPr>
                <w:noProof/>
                <w:webHidden/>
              </w:rPr>
              <w:tab/>
              <w:delText>5</w:delText>
            </w:r>
          </w:del>
        </w:p>
        <w:p w:rsidR="00733B47" w:rsidDel="008762F8" w:rsidRDefault="00733B47">
          <w:pPr>
            <w:pStyle w:val="TOC1"/>
            <w:tabs>
              <w:tab w:val="right" w:leader="dot" w:pos="9016"/>
            </w:tabs>
            <w:rPr>
              <w:del w:id="396" w:author="Fierce PC" w:date="2017-04-02T23:01:00Z"/>
              <w:rFonts w:eastAsiaTheme="minorEastAsia"/>
              <w:noProof/>
              <w:lang w:val="en-GB" w:eastAsia="en-GB"/>
            </w:rPr>
          </w:pPr>
          <w:del w:id="397" w:author="Fierce PC" w:date="2017-04-02T23:01:00Z">
            <w:r w:rsidRPr="008762F8" w:rsidDel="008762F8">
              <w:rPr>
                <w:rStyle w:val="Hyperlink"/>
                <w:noProof/>
              </w:rPr>
              <w:delText>Work Distribution:</w:delText>
            </w:r>
            <w:r w:rsidDel="008762F8">
              <w:rPr>
                <w:noProof/>
                <w:webHidden/>
              </w:rPr>
              <w:tab/>
              <w:delText>6</w:delText>
            </w:r>
          </w:del>
        </w:p>
        <w:p w:rsidR="00733B47" w:rsidDel="008762F8" w:rsidRDefault="00733B47">
          <w:pPr>
            <w:pStyle w:val="TOC2"/>
            <w:rPr>
              <w:del w:id="398" w:author="Fierce PC" w:date="2017-04-02T23:01:00Z"/>
              <w:rFonts w:eastAsiaTheme="minorEastAsia"/>
              <w:noProof/>
              <w:lang w:val="en-GB" w:eastAsia="en-GB"/>
            </w:rPr>
          </w:pPr>
          <w:del w:id="399" w:author="Fierce PC" w:date="2017-04-02T23:01:00Z">
            <w:r w:rsidRPr="008762F8" w:rsidDel="008762F8">
              <w:rPr>
                <w:rStyle w:val="Hyperlink"/>
                <w:noProof/>
              </w:rPr>
              <w:delText>Shirwa:</w:delText>
            </w:r>
            <w:r w:rsidDel="008762F8">
              <w:rPr>
                <w:noProof/>
                <w:webHidden/>
              </w:rPr>
              <w:tab/>
              <w:delText>6</w:delText>
            </w:r>
          </w:del>
        </w:p>
        <w:p w:rsidR="00733B47" w:rsidDel="008762F8" w:rsidRDefault="00733B47">
          <w:pPr>
            <w:pStyle w:val="TOC2"/>
            <w:rPr>
              <w:del w:id="400" w:author="Fierce PC" w:date="2017-04-02T23:01:00Z"/>
              <w:rFonts w:eastAsiaTheme="minorEastAsia"/>
              <w:noProof/>
              <w:lang w:val="en-GB" w:eastAsia="en-GB"/>
            </w:rPr>
          </w:pPr>
          <w:del w:id="401" w:author="Fierce PC" w:date="2017-04-02T23:01:00Z">
            <w:r w:rsidRPr="008762F8" w:rsidDel="008762F8">
              <w:rPr>
                <w:rStyle w:val="Hyperlink"/>
                <w:noProof/>
              </w:rPr>
              <w:delText>Mohamed:</w:delText>
            </w:r>
            <w:r w:rsidDel="008762F8">
              <w:rPr>
                <w:noProof/>
                <w:webHidden/>
              </w:rPr>
              <w:tab/>
              <w:delText>6</w:delText>
            </w:r>
          </w:del>
        </w:p>
        <w:p w:rsidR="00733B47" w:rsidDel="008762F8" w:rsidRDefault="00733B47">
          <w:pPr>
            <w:pStyle w:val="TOC2"/>
            <w:rPr>
              <w:del w:id="402" w:author="Fierce PC" w:date="2017-04-02T23:01:00Z"/>
              <w:rFonts w:eastAsiaTheme="minorEastAsia"/>
              <w:noProof/>
              <w:lang w:val="en-GB" w:eastAsia="en-GB"/>
            </w:rPr>
          </w:pPr>
          <w:del w:id="403" w:author="Fierce PC" w:date="2017-04-02T23:01:00Z">
            <w:r w:rsidRPr="008762F8" w:rsidDel="008762F8">
              <w:rPr>
                <w:rStyle w:val="Hyperlink"/>
                <w:noProof/>
              </w:rPr>
              <w:delText>Dependencies</w:delText>
            </w:r>
            <w:r w:rsidDel="008762F8">
              <w:rPr>
                <w:noProof/>
                <w:webHidden/>
              </w:rPr>
              <w:tab/>
              <w:delText>6</w:delText>
            </w:r>
          </w:del>
        </w:p>
        <w:p w:rsidR="00733B47" w:rsidDel="008762F8" w:rsidRDefault="00733B47">
          <w:pPr>
            <w:pStyle w:val="TOC1"/>
            <w:tabs>
              <w:tab w:val="right" w:leader="dot" w:pos="9016"/>
            </w:tabs>
            <w:rPr>
              <w:del w:id="404" w:author="Fierce PC" w:date="2017-04-02T23:01:00Z"/>
              <w:rFonts w:eastAsiaTheme="minorEastAsia"/>
              <w:noProof/>
              <w:lang w:val="en-GB" w:eastAsia="en-GB"/>
            </w:rPr>
          </w:pPr>
          <w:del w:id="405" w:author="Fierce PC" w:date="2017-04-02T23:01:00Z">
            <w:r w:rsidRPr="008762F8" w:rsidDel="008762F8">
              <w:rPr>
                <w:rStyle w:val="Hyperlink"/>
                <w:noProof/>
              </w:rPr>
              <w:delText>Work Scheduling</w:delText>
            </w:r>
            <w:r w:rsidDel="008762F8">
              <w:rPr>
                <w:noProof/>
                <w:webHidden/>
              </w:rPr>
              <w:tab/>
              <w:delText>7</w:delText>
            </w:r>
          </w:del>
        </w:p>
        <w:p w:rsidR="00733B47" w:rsidDel="008762F8" w:rsidRDefault="00733B47">
          <w:pPr>
            <w:pStyle w:val="TOC1"/>
            <w:tabs>
              <w:tab w:val="right" w:leader="dot" w:pos="9016"/>
            </w:tabs>
            <w:rPr>
              <w:del w:id="406" w:author="Fierce PC" w:date="2017-04-02T23:01:00Z"/>
              <w:rFonts w:eastAsiaTheme="minorEastAsia"/>
              <w:noProof/>
              <w:lang w:val="en-GB" w:eastAsia="en-GB"/>
            </w:rPr>
          </w:pPr>
          <w:del w:id="407" w:author="Fierce PC" w:date="2017-04-02T23:01:00Z">
            <w:r w:rsidRPr="008762F8" w:rsidDel="008762F8">
              <w:rPr>
                <w:rStyle w:val="Hyperlink"/>
                <w:noProof/>
                <w:lang w:val="en-GB" w:eastAsia="en-GB"/>
              </w:rPr>
              <w:delText>List of tasks that need to be done (Weeks 1-24)</w:delText>
            </w:r>
            <w:r w:rsidDel="008762F8">
              <w:rPr>
                <w:noProof/>
                <w:webHidden/>
              </w:rPr>
              <w:tab/>
              <w:delText>8</w:delText>
            </w:r>
          </w:del>
        </w:p>
        <w:p w:rsidR="00733B47" w:rsidDel="008762F8" w:rsidRDefault="00733B47">
          <w:pPr>
            <w:pStyle w:val="TOC1"/>
            <w:tabs>
              <w:tab w:val="right" w:leader="dot" w:pos="9016"/>
            </w:tabs>
            <w:rPr>
              <w:del w:id="408" w:author="Fierce PC" w:date="2017-04-02T23:01:00Z"/>
              <w:rFonts w:eastAsiaTheme="minorEastAsia"/>
              <w:noProof/>
              <w:lang w:val="en-GB" w:eastAsia="en-GB"/>
            </w:rPr>
          </w:pPr>
          <w:del w:id="409" w:author="Fierce PC" w:date="2017-04-02T23:01:00Z">
            <w:r w:rsidRPr="008762F8" w:rsidDel="008762F8">
              <w:rPr>
                <w:rStyle w:val="Hyperlink"/>
                <w:noProof/>
                <w:lang w:val="en-GB" w:eastAsia="en-GB"/>
              </w:rPr>
              <w:delText>Tasks that need to happen for Technical Specification implementation</w:delText>
            </w:r>
            <w:r w:rsidDel="008762F8">
              <w:rPr>
                <w:noProof/>
                <w:webHidden/>
              </w:rPr>
              <w:tab/>
              <w:delText>10</w:delText>
            </w:r>
          </w:del>
        </w:p>
        <w:p w:rsidR="00733B47" w:rsidDel="008762F8" w:rsidRDefault="00733B47">
          <w:pPr>
            <w:pStyle w:val="TOC1"/>
            <w:tabs>
              <w:tab w:val="right" w:leader="dot" w:pos="9016"/>
            </w:tabs>
            <w:rPr>
              <w:del w:id="410" w:author="Fierce PC" w:date="2017-04-02T23:01:00Z"/>
              <w:rFonts w:eastAsiaTheme="minorEastAsia"/>
              <w:noProof/>
              <w:lang w:val="en-GB" w:eastAsia="en-GB"/>
            </w:rPr>
          </w:pPr>
          <w:del w:id="411" w:author="Fierce PC" w:date="2017-04-02T23:01:00Z">
            <w:r w:rsidRPr="008762F8" w:rsidDel="008762F8">
              <w:rPr>
                <w:rStyle w:val="Hyperlink"/>
                <w:noProof/>
              </w:rPr>
              <w:delText>What presently been done?</w:delText>
            </w:r>
            <w:r w:rsidDel="008762F8">
              <w:rPr>
                <w:noProof/>
                <w:webHidden/>
              </w:rPr>
              <w:tab/>
              <w:delText>10</w:delText>
            </w:r>
          </w:del>
        </w:p>
        <w:p w:rsidR="00733B47" w:rsidDel="008762F8" w:rsidRDefault="00733B47">
          <w:pPr>
            <w:pStyle w:val="TOC1"/>
            <w:tabs>
              <w:tab w:val="right" w:leader="dot" w:pos="9016"/>
            </w:tabs>
            <w:rPr>
              <w:del w:id="412" w:author="Fierce PC" w:date="2017-04-02T23:01:00Z"/>
              <w:rFonts w:eastAsiaTheme="minorEastAsia"/>
              <w:noProof/>
              <w:lang w:val="en-GB" w:eastAsia="en-GB"/>
            </w:rPr>
          </w:pPr>
          <w:del w:id="413" w:author="Fierce PC" w:date="2017-04-02T23:01:00Z">
            <w:r w:rsidRPr="008762F8" w:rsidDel="008762F8">
              <w:rPr>
                <w:rStyle w:val="Hyperlink"/>
                <w:noProof/>
              </w:rPr>
              <w:delText>Conclusion:</w:delText>
            </w:r>
            <w:r w:rsidDel="008762F8">
              <w:rPr>
                <w:noProof/>
                <w:webHidden/>
              </w:rPr>
              <w:tab/>
              <w:delText>11</w:delText>
            </w:r>
          </w:del>
        </w:p>
        <w:p w:rsidR="003E1B90" w:rsidDel="00733B47" w:rsidRDefault="003E1B90">
          <w:pPr>
            <w:pStyle w:val="TOC1"/>
            <w:tabs>
              <w:tab w:val="right" w:leader="dot" w:pos="9016"/>
            </w:tabs>
            <w:rPr>
              <w:del w:id="414" w:author="Fierce PC" w:date="2017-04-02T22:59:00Z"/>
              <w:rFonts w:eastAsiaTheme="minorEastAsia"/>
              <w:noProof/>
              <w:lang w:val="en-GB" w:eastAsia="en-GB"/>
            </w:rPr>
          </w:pPr>
          <w:del w:id="415" w:author="Fierce PC" w:date="2017-04-02T22:59:00Z">
            <w:r w:rsidRPr="00733B47" w:rsidDel="00733B47">
              <w:rPr>
                <w:rStyle w:val="Hyperlink"/>
                <w:noProof/>
              </w:rPr>
              <w:delText>Introduction</w:delText>
            </w:r>
            <w:r w:rsidDel="00733B47">
              <w:rPr>
                <w:noProof/>
                <w:webHidden/>
              </w:rPr>
              <w:tab/>
              <w:delText>2</w:delText>
            </w:r>
          </w:del>
        </w:p>
        <w:p w:rsidR="003E1B90" w:rsidDel="00733B47" w:rsidRDefault="003E1B90">
          <w:pPr>
            <w:pStyle w:val="TOC2"/>
            <w:rPr>
              <w:del w:id="416" w:author="Fierce PC" w:date="2017-04-02T22:59:00Z"/>
              <w:rFonts w:eastAsiaTheme="minorEastAsia"/>
              <w:noProof/>
              <w:lang w:val="en-GB" w:eastAsia="en-GB"/>
            </w:rPr>
          </w:pPr>
          <w:del w:id="417" w:author="Fierce PC" w:date="2017-04-02T22:59:00Z">
            <w:r w:rsidRPr="00733B47" w:rsidDel="00733B47">
              <w:rPr>
                <w:rStyle w:val="Hyperlink"/>
                <w:noProof/>
              </w:rPr>
              <w:delText>What needs to be done?</w:delText>
            </w:r>
            <w:r w:rsidDel="00733B47">
              <w:rPr>
                <w:noProof/>
                <w:webHidden/>
              </w:rPr>
              <w:tab/>
              <w:delText>3</w:delText>
            </w:r>
          </w:del>
        </w:p>
        <w:p w:rsidR="003E1B90" w:rsidDel="00733B47" w:rsidRDefault="003E1B90">
          <w:pPr>
            <w:pStyle w:val="TOC2"/>
            <w:rPr>
              <w:del w:id="418" w:author="Fierce PC" w:date="2017-04-02T22:59:00Z"/>
              <w:rFonts w:eastAsiaTheme="minorEastAsia"/>
              <w:noProof/>
              <w:lang w:val="en-GB" w:eastAsia="en-GB"/>
            </w:rPr>
          </w:pPr>
          <w:del w:id="419" w:author="Fierce PC" w:date="2017-04-02T22:59:00Z">
            <w:r w:rsidRPr="00733B47" w:rsidDel="00733B47">
              <w:rPr>
                <w:rStyle w:val="Hyperlink"/>
                <w:noProof/>
              </w:rPr>
              <w:delText>Who is going to do the tasks?</w:delText>
            </w:r>
            <w:r w:rsidDel="00733B47">
              <w:rPr>
                <w:noProof/>
                <w:webHidden/>
              </w:rPr>
              <w:tab/>
              <w:delText>4</w:delText>
            </w:r>
          </w:del>
        </w:p>
        <w:p w:rsidR="003E1B90" w:rsidDel="00733B47" w:rsidRDefault="003E1B90">
          <w:pPr>
            <w:pStyle w:val="TOC1"/>
            <w:tabs>
              <w:tab w:val="right" w:leader="dot" w:pos="9016"/>
            </w:tabs>
            <w:rPr>
              <w:del w:id="420" w:author="Fierce PC" w:date="2017-04-02T22:59:00Z"/>
              <w:rFonts w:eastAsiaTheme="minorEastAsia"/>
              <w:noProof/>
              <w:lang w:val="en-GB" w:eastAsia="en-GB"/>
            </w:rPr>
          </w:pPr>
          <w:del w:id="421" w:author="Fierce PC" w:date="2017-04-02T22:59:00Z">
            <w:r w:rsidRPr="00733B47" w:rsidDel="00733B47">
              <w:rPr>
                <w:rStyle w:val="Hyperlink"/>
                <w:noProof/>
              </w:rPr>
              <w:delText>Work breakdown structure</w:delText>
            </w:r>
            <w:r w:rsidDel="00733B47">
              <w:rPr>
                <w:noProof/>
                <w:webHidden/>
              </w:rPr>
              <w:tab/>
              <w:delText>5</w:delText>
            </w:r>
          </w:del>
        </w:p>
        <w:p w:rsidR="003E1B90" w:rsidDel="00733B47" w:rsidRDefault="003E1B90">
          <w:pPr>
            <w:pStyle w:val="TOC1"/>
            <w:tabs>
              <w:tab w:val="right" w:leader="dot" w:pos="9016"/>
            </w:tabs>
            <w:rPr>
              <w:del w:id="422" w:author="Fierce PC" w:date="2017-04-02T22:59:00Z"/>
              <w:rFonts w:eastAsiaTheme="minorEastAsia"/>
              <w:noProof/>
              <w:lang w:val="en-GB" w:eastAsia="en-GB"/>
            </w:rPr>
          </w:pPr>
          <w:del w:id="423" w:author="Fierce PC" w:date="2017-04-02T22:59:00Z">
            <w:r w:rsidRPr="00733B47" w:rsidDel="00733B47">
              <w:rPr>
                <w:rStyle w:val="Hyperlink"/>
                <w:noProof/>
              </w:rPr>
              <w:delText>Work Distribution:</w:delText>
            </w:r>
            <w:r w:rsidDel="00733B47">
              <w:rPr>
                <w:noProof/>
                <w:webHidden/>
              </w:rPr>
              <w:tab/>
              <w:delText>6</w:delText>
            </w:r>
          </w:del>
        </w:p>
        <w:p w:rsidR="003E1B90" w:rsidDel="00733B47" w:rsidRDefault="003E1B90">
          <w:pPr>
            <w:pStyle w:val="TOC2"/>
            <w:rPr>
              <w:del w:id="424" w:author="Fierce PC" w:date="2017-04-02T22:59:00Z"/>
              <w:rFonts w:eastAsiaTheme="minorEastAsia"/>
              <w:noProof/>
              <w:lang w:val="en-GB" w:eastAsia="en-GB"/>
            </w:rPr>
          </w:pPr>
          <w:del w:id="425" w:author="Fierce PC" w:date="2017-04-02T22:59:00Z">
            <w:r w:rsidRPr="00733B47" w:rsidDel="00733B47">
              <w:rPr>
                <w:rStyle w:val="Hyperlink"/>
                <w:noProof/>
              </w:rPr>
              <w:delText>Shirwa:</w:delText>
            </w:r>
            <w:r w:rsidDel="00733B47">
              <w:rPr>
                <w:noProof/>
                <w:webHidden/>
              </w:rPr>
              <w:tab/>
              <w:delText>6</w:delText>
            </w:r>
          </w:del>
        </w:p>
        <w:p w:rsidR="003E1B90" w:rsidDel="00733B47" w:rsidRDefault="003E1B90">
          <w:pPr>
            <w:pStyle w:val="TOC2"/>
            <w:rPr>
              <w:del w:id="426" w:author="Fierce PC" w:date="2017-04-02T22:59:00Z"/>
              <w:rFonts w:eastAsiaTheme="minorEastAsia"/>
              <w:noProof/>
              <w:lang w:val="en-GB" w:eastAsia="en-GB"/>
            </w:rPr>
          </w:pPr>
          <w:del w:id="427" w:author="Fierce PC" w:date="2017-04-02T22:59:00Z">
            <w:r w:rsidRPr="00733B47" w:rsidDel="00733B47">
              <w:rPr>
                <w:rStyle w:val="Hyperlink"/>
                <w:noProof/>
              </w:rPr>
              <w:delText>Mohamed:</w:delText>
            </w:r>
            <w:r w:rsidDel="00733B47">
              <w:rPr>
                <w:noProof/>
                <w:webHidden/>
              </w:rPr>
              <w:tab/>
              <w:delText>6</w:delText>
            </w:r>
          </w:del>
        </w:p>
        <w:p w:rsidR="003E1B90" w:rsidDel="00733B47" w:rsidRDefault="003E1B90">
          <w:pPr>
            <w:pStyle w:val="TOC2"/>
            <w:rPr>
              <w:del w:id="428" w:author="Fierce PC" w:date="2017-04-02T22:59:00Z"/>
              <w:rFonts w:eastAsiaTheme="minorEastAsia"/>
              <w:noProof/>
              <w:lang w:val="en-GB" w:eastAsia="en-GB"/>
            </w:rPr>
          </w:pPr>
          <w:del w:id="429" w:author="Fierce PC" w:date="2017-04-02T22:59:00Z">
            <w:r w:rsidRPr="00733B47" w:rsidDel="00733B47">
              <w:rPr>
                <w:rStyle w:val="Hyperlink"/>
                <w:noProof/>
              </w:rPr>
              <w:delText>Dependencies</w:delText>
            </w:r>
            <w:r w:rsidDel="00733B47">
              <w:rPr>
                <w:noProof/>
                <w:webHidden/>
              </w:rPr>
              <w:tab/>
              <w:delText>6</w:delText>
            </w:r>
          </w:del>
        </w:p>
        <w:p w:rsidR="003E1B90" w:rsidDel="00733B47" w:rsidRDefault="003E1B90">
          <w:pPr>
            <w:pStyle w:val="TOC1"/>
            <w:tabs>
              <w:tab w:val="right" w:leader="dot" w:pos="9016"/>
            </w:tabs>
            <w:rPr>
              <w:del w:id="430" w:author="Fierce PC" w:date="2017-04-02T22:59:00Z"/>
              <w:rFonts w:eastAsiaTheme="minorEastAsia"/>
              <w:noProof/>
              <w:lang w:val="en-GB" w:eastAsia="en-GB"/>
            </w:rPr>
          </w:pPr>
          <w:del w:id="431" w:author="Fierce PC" w:date="2017-04-02T22:59:00Z">
            <w:r w:rsidRPr="00733B47" w:rsidDel="00733B47">
              <w:rPr>
                <w:rStyle w:val="Hyperlink"/>
                <w:noProof/>
              </w:rPr>
              <w:delText>Work Scheduling</w:delText>
            </w:r>
            <w:r w:rsidDel="00733B47">
              <w:rPr>
                <w:noProof/>
                <w:webHidden/>
              </w:rPr>
              <w:tab/>
              <w:delText>7</w:delText>
            </w:r>
          </w:del>
        </w:p>
        <w:p w:rsidR="003E1B90" w:rsidDel="00733B47" w:rsidRDefault="003E1B90">
          <w:pPr>
            <w:pStyle w:val="TOC1"/>
            <w:tabs>
              <w:tab w:val="right" w:leader="dot" w:pos="9016"/>
            </w:tabs>
            <w:rPr>
              <w:del w:id="432" w:author="Fierce PC" w:date="2017-04-02T22:59:00Z"/>
              <w:rFonts w:eastAsiaTheme="minorEastAsia"/>
              <w:noProof/>
              <w:lang w:val="en-GB" w:eastAsia="en-GB"/>
            </w:rPr>
          </w:pPr>
          <w:del w:id="433" w:author="Fierce PC" w:date="2017-04-02T22:59:00Z">
            <w:r w:rsidRPr="00733B47" w:rsidDel="00733B47">
              <w:rPr>
                <w:rStyle w:val="Hyperlink"/>
                <w:noProof/>
                <w:lang w:val="en-GB" w:eastAsia="en-GB"/>
              </w:rPr>
              <w:delText>List of tasks that need to be done (Weeks 1-24)</w:delText>
            </w:r>
            <w:r w:rsidDel="00733B47">
              <w:rPr>
                <w:noProof/>
                <w:webHidden/>
              </w:rPr>
              <w:tab/>
              <w:delText>8</w:delText>
            </w:r>
          </w:del>
        </w:p>
        <w:p w:rsidR="003E1B90" w:rsidDel="00733B47" w:rsidRDefault="003E1B90">
          <w:pPr>
            <w:pStyle w:val="TOC1"/>
            <w:tabs>
              <w:tab w:val="right" w:leader="dot" w:pos="9016"/>
            </w:tabs>
            <w:rPr>
              <w:del w:id="434" w:author="Fierce PC" w:date="2017-04-02T22:59:00Z"/>
              <w:rFonts w:eastAsiaTheme="minorEastAsia"/>
              <w:noProof/>
              <w:lang w:val="en-GB" w:eastAsia="en-GB"/>
            </w:rPr>
          </w:pPr>
          <w:del w:id="435" w:author="Fierce PC" w:date="2017-04-02T22:59:00Z">
            <w:r w:rsidRPr="00733B47" w:rsidDel="00733B47">
              <w:rPr>
                <w:rStyle w:val="Hyperlink"/>
                <w:noProof/>
                <w:lang w:val="en-GB" w:eastAsia="en-GB"/>
              </w:rPr>
              <w:delText>Tasks that need to happen for Technical Specification implementation</w:delText>
            </w:r>
            <w:r w:rsidDel="00733B47">
              <w:rPr>
                <w:noProof/>
                <w:webHidden/>
              </w:rPr>
              <w:tab/>
              <w:delText>10</w:delText>
            </w:r>
          </w:del>
        </w:p>
        <w:p w:rsidR="003E1B90" w:rsidDel="00733B47" w:rsidRDefault="003E1B90">
          <w:pPr>
            <w:pStyle w:val="TOC1"/>
            <w:tabs>
              <w:tab w:val="right" w:leader="dot" w:pos="9016"/>
            </w:tabs>
            <w:rPr>
              <w:del w:id="436" w:author="Fierce PC" w:date="2017-04-02T22:59:00Z"/>
              <w:rFonts w:eastAsiaTheme="minorEastAsia"/>
              <w:noProof/>
              <w:lang w:val="en-GB" w:eastAsia="en-GB"/>
            </w:rPr>
          </w:pPr>
          <w:del w:id="437" w:author="Fierce PC" w:date="2017-04-02T22:59:00Z">
            <w:r w:rsidRPr="00733B47" w:rsidDel="00733B47">
              <w:rPr>
                <w:rStyle w:val="Hyperlink"/>
                <w:noProof/>
              </w:rPr>
              <w:delText>What presently been done?</w:delText>
            </w:r>
            <w:r w:rsidDel="00733B47">
              <w:rPr>
                <w:noProof/>
                <w:webHidden/>
              </w:rPr>
              <w:tab/>
              <w:delText>10</w:delText>
            </w:r>
          </w:del>
        </w:p>
        <w:p w:rsidR="003E1B90" w:rsidDel="00733B47" w:rsidRDefault="003E1B90">
          <w:pPr>
            <w:pStyle w:val="TOC1"/>
            <w:tabs>
              <w:tab w:val="right" w:leader="dot" w:pos="9016"/>
            </w:tabs>
            <w:rPr>
              <w:del w:id="438" w:author="Fierce PC" w:date="2017-04-02T22:59:00Z"/>
              <w:rFonts w:eastAsiaTheme="minorEastAsia"/>
              <w:noProof/>
              <w:lang w:val="en-GB" w:eastAsia="en-GB"/>
            </w:rPr>
          </w:pPr>
          <w:del w:id="439" w:author="Fierce PC" w:date="2017-04-02T22:59:00Z">
            <w:r w:rsidRPr="00733B47" w:rsidDel="00733B47">
              <w:rPr>
                <w:rStyle w:val="Hyperlink"/>
                <w:noProof/>
              </w:rPr>
              <w:delText>Conclusion:</w:delText>
            </w:r>
            <w:r w:rsidDel="00733B47">
              <w:rPr>
                <w:noProof/>
                <w:webHidden/>
              </w:rPr>
              <w:tab/>
              <w:delText>11</w:delText>
            </w:r>
          </w:del>
        </w:p>
        <w:p w:rsidR="008341C9" w:rsidDel="003E1B90" w:rsidRDefault="008341C9">
          <w:pPr>
            <w:pStyle w:val="TOC1"/>
            <w:tabs>
              <w:tab w:val="right" w:leader="dot" w:pos="9016"/>
            </w:tabs>
            <w:rPr>
              <w:del w:id="440" w:author="Fierce PC" w:date="2017-04-02T22:57:00Z"/>
              <w:rFonts w:eastAsiaTheme="minorEastAsia"/>
              <w:noProof/>
              <w:lang w:val="en-GB" w:eastAsia="en-GB"/>
            </w:rPr>
          </w:pPr>
          <w:del w:id="441" w:author="Fierce PC" w:date="2017-04-02T22:57:00Z">
            <w:r w:rsidRPr="003E1B90" w:rsidDel="003E1B90">
              <w:rPr>
                <w:rStyle w:val="Hyperlink"/>
                <w:noProof/>
              </w:rPr>
              <w:delText>Introduction</w:delText>
            </w:r>
            <w:r w:rsidDel="003E1B90">
              <w:rPr>
                <w:noProof/>
                <w:webHidden/>
              </w:rPr>
              <w:tab/>
              <w:delText>2</w:delText>
            </w:r>
          </w:del>
        </w:p>
        <w:p w:rsidR="008341C9" w:rsidDel="003E1B90" w:rsidRDefault="008341C9">
          <w:pPr>
            <w:pStyle w:val="TOC2"/>
            <w:rPr>
              <w:del w:id="442" w:author="Fierce PC" w:date="2017-04-02T22:57:00Z"/>
              <w:rFonts w:eastAsiaTheme="minorEastAsia"/>
              <w:noProof/>
              <w:lang w:val="en-GB" w:eastAsia="en-GB"/>
            </w:rPr>
          </w:pPr>
          <w:del w:id="443" w:author="Fierce PC" w:date="2017-04-02T22:57:00Z">
            <w:r w:rsidRPr="003E1B90" w:rsidDel="003E1B90">
              <w:rPr>
                <w:rStyle w:val="Hyperlink"/>
                <w:noProof/>
              </w:rPr>
              <w:delText>What needs to be done?</w:delText>
            </w:r>
            <w:r w:rsidDel="003E1B90">
              <w:rPr>
                <w:noProof/>
                <w:webHidden/>
              </w:rPr>
              <w:tab/>
              <w:delText>3</w:delText>
            </w:r>
          </w:del>
        </w:p>
        <w:p w:rsidR="008341C9" w:rsidDel="003E1B90" w:rsidRDefault="008341C9">
          <w:pPr>
            <w:pStyle w:val="TOC2"/>
            <w:rPr>
              <w:del w:id="444" w:author="Fierce PC" w:date="2017-04-02T22:57:00Z"/>
              <w:rFonts w:eastAsiaTheme="minorEastAsia"/>
              <w:noProof/>
              <w:lang w:val="en-GB" w:eastAsia="en-GB"/>
            </w:rPr>
          </w:pPr>
          <w:del w:id="445" w:author="Fierce PC" w:date="2017-04-02T22:57:00Z">
            <w:r w:rsidRPr="003E1B90" w:rsidDel="003E1B90">
              <w:rPr>
                <w:rStyle w:val="Hyperlink"/>
                <w:noProof/>
              </w:rPr>
              <w:delText>Who is going to do the tasks?</w:delText>
            </w:r>
            <w:r w:rsidDel="003E1B90">
              <w:rPr>
                <w:noProof/>
                <w:webHidden/>
              </w:rPr>
              <w:tab/>
              <w:delText>4</w:delText>
            </w:r>
          </w:del>
        </w:p>
        <w:p w:rsidR="008341C9" w:rsidDel="003E1B90" w:rsidRDefault="008341C9">
          <w:pPr>
            <w:pStyle w:val="TOC1"/>
            <w:tabs>
              <w:tab w:val="right" w:leader="dot" w:pos="9016"/>
            </w:tabs>
            <w:rPr>
              <w:del w:id="446" w:author="Fierce PC" w:date="2017-04-02T22:57:00Z"/>
              <w:rFonts w:eastAsiaTheme="minorEastAsia"/>
              <w:noProof/>
              <w:lang w:val="en-GB" w:eastAsia="en-GB"/>
            </w:rPr>
          </w:pPr>
          <w:del w:id="447" w:author="Fierce PC" w:date="2017-04-02T22:57:00Z">
            <w:r w:rsidRPr="003E1B90" w:rsidDel="003E1B90">
              <w:rPr>
                <w:rStyle w:val="Hyperlink"/>
                <w:noProof/>
              </w:rPr>
              <w:delText>Work breakdown structure</w:delText>
            </w:r>
            <w:r w:rsidDel="003E1B90">
              <w:rPr>
                <w:noProof/>
                <w:webHidden/>
              </w:rPr>
              <w:tab/>
              <w:delText>5</w:delText>
            </w:r>
          </w:del>
        </w:p>
        <w:p w:rsidR="008341C9" w:rsidDel="003E1B90" w:rsidRDefault="008341C9">
          <w:pPr>
            <w:pStyle w:val="TOC1"/>
            <w:tabs>
              <w:tab w:val="right" w:leader="dot" w:pos="9016"/>
            </w:tabs>
            <w:rPr>
              <w:del w:id="448" w:author="Fierce PC" w:date="2017-04-02T22:57:00Z"/>
              <w:rFonts w:eastAsiaTheme="minorEastAsia"/>
              <w:noProof/>
              <w:lang w:val="en-GB" w:eastAsia="en-GB"/>
            </w:rPr>
          </w:pPr>
          <w:del w:id="449" w:author="Fierce PC" w:date="2017-04-02T22:57:00Z">
            <w:r w:rsidRPr="003E1B90" w:rsidDel="003E1B90">
              <w:rPr>
                <w:rStyle w:val="Hyperlink"/>
                <w:noProof/>
              </w:rPr>
              <w:delText>Work Distribution:</w:delText>
            </w:r>
            <w:r w:rsidDel="003E1B90">
              <w:rPr>
                <w:noProof/>
                <w:webHidden/>
              </w:rPr>
              <w:tab/>
              <w:delText>6</w:delText>
            </w:r>
          </w:del>
        </w:p>
        <w:p w:rsidR="008341C9" w:rsidDel="003E1B90" w:rsidRDefault="008341C9">
          <w:pPr>
            <w:pStyle w:val="TOC2"/>
            <w:rPr>
              <w:del w:id="450" w:author="Fierce PC" w:date="2017-04-02T22:57:00Z"/>
              <w:rFonts w:eastAsiaTheme="minorEastAsia"/>
              <w:noProof/>
              <w:lang w:val="en-GB" w:eastAsia="en-GB"/>
            </w:rPr>
          </w:pPr>
          <w:del w:id="451" w:author="Fierce PC" w:date="2017-04-02T22:57:00Z">
            <w:r w:rsidRPr="003E1B90" w:rsidDel="003E1B90">
              <w:rPr>
                <w:rStyle w:val="Hyperlink"/>
                <w:noProof/>
              </w:rPr>
              <w:delText>Shirwa:</w:delText>
            </w:r>
            <w:r w:rsidDel="003E1B90">
              <w:rPr>
                <w:noProof/>
                <w:webHidden/>
              </w:rPr>
              <w:tab/>
              <w:delText>6</w:delText>
            </w:r>
          </w:del>
        </w:p>
        <w:p w:rsidR="008341C9" w:rsidDel="003E1B90" w:rsidRDefault="008341C9">
          <w:pPr>
            <w:pStyle w:val="TOC2"/>
            <w:rPr>
              <w:del w:id="452" w:author="Fierce PC" w:date="2017-04-02T22:57:00Z"/>
              <w:rFonts w:eastAsiaTheme="minorEastAsia"/>
              <w:noProof/>
              <w:lang w:val="en-GB" w:eastAsia="en-GB"/>
            </w:rPr>
          </w:pPr>
          <w:del w:id="453" w:author="Fierce PC" w:date="2017-04-02T22:57:00Z">
            <w:r w:rsidRPr="003E1B90" w:rsidDel="003E1B90">
              <w:rPr>
                <w:rStyle w:val="Hyperlink"/>
                <w:noProof/>
              </w:rPr>
              <w:delText>Mohamed:</w:delText>
            </w:r>
            <w:r w:rsidDel="003E1B90">
              <w:rPr>
                <w:noProof/>
                <w:webHidden/>
              </w:rPr>
              <w:tab/>
              <w:delText>6</w:delText>
            </w:r>
          </w:del>
        </w:p>
        <w:p w:rsidR="008341C9" w:rsidDel="003E1B90" w:rsidRDefault="008341C9">
          <w:pPr>
            <w:pStyle w:val="TOC2"/>
            <w:rPr>
              <w:del w:id="454" w:author="Fierce PC" w:date="2017-04-02T22:57:00Z"/>
              <w:rFonts w:eastAsiaTheme="minorEastAsia"/>
              <w:noProof/>
              <w:lang w:val="en-GB" w:eastAsia="en-GB"/>
            </w:rPr>
          </w:pPr>
          <w:del w:id="455" w:author="Fierce PC" w:date="2017-04-02T22:57:00Z">
            <w:r w:rsidRPr="003E1B90" w:rsidDel="003E1B90">
              <w:rPr>
                <w:rStyle w:val="Hyperlink"/>
                <w:noProof/>
              </w:rPr>
              <w:delText>Dependencies</w:delText>
            </w:r>
            <w:r w:rsidDel="003E1B90">
              <w:rPr>
                <w:noProof/>
                <w:webHidden/>
              </w:rPr>
              <w:tab/>
              <w:delText>6</w:delText>
            </w:r>
          </w:del>
        </w:p>
        <w:p w:rsidR="008341C9" w:rsidDel="003E1B90" w:rsidRDefault="008341C9">
          <w:pPr>
            <w:pStyle w:val="TOC1"/>
            <w:tabs>
              <w:tab w:val="right" w:leader="dot" w:pos="9016"/>
            </w:tabs>
            <w:rPr>
              <w:del w:id="456" w:author="Fierce PC" w:date="2017-04-02T22:57:00Z"/>
              <w:rFonts w:eastAsiaTheme="minorEastAsia"/>
              <w:noProof/>
              <w:lang w:val="en-GB" w:eastAsia="en-GB"/>
            </w:rPr>
          </w:pPr>
          <w:del w:id="457" w:author="Fierce PC" w:date="2017-04-02T22:57:00Z">
            <w:r w:rsidRPr="003E1B90" w:rsidDel="003E1B90">
              <w:rPr>
                <w:rStyle w:val="Hyperlink"/>
                <w:noProof/>
              </w:rPr>
              <w:delText>Work Scheduling</w:delText>
            </w:r>
            <w:r w:rsidDel="003E1B90">
              <w:rPr>
                <w:noProof/>
                <w:webHidden/>
              </w:rPr>
              <w:tab/>
              <w:delText>7</w:delText>
            </w:r>
          </w:del>
        </w:p>
        <w:p w:rsidR="008341C9" w:rsidDel="003E1B90" w:rsidRDefault="008341C9">
          <w:pPr>
            <w:pStyle w:val="TOC1"/>
            <w:tabs>
              <w:tab w:val="right" w:leader="dot" w:pos="9016"/>
            </w:tabs>
            <w:rPr>
              <w:del w:id="458" w:author="Fierce PC" w:date="2017-04-02T22:57:00Z"/>
              <w:rFonts w:eastAsiaTheme="minorEastAsia"/>
              <w:noProof/>
              <w:lang w:val="en-GB" w:eastAsia="en-GB"/>
            </w:rPr>
          </w:pPr>
          <w:del w:id="459" w:author="Fierce PC" w:date="2017-04-02T22:57:00Z">
            <w:r w:rsidRPr="003E1B90" w:rsidDel="003E1B90">
              <w:rPr>
                <w:rStyle w:val="Hyperlink"/>
                <w:noProof/>
                <w:lang w:val="en-GB" w:eastAsia="en-GB"/>
              </w:rPr>
              <w:delText>List of tasks that need to be done (Weeks 1-24)</w:delText>
            </w:r>
            <w:r w:rsidDel="003E1B90">
              <w:rPr>
                <w:noProof/>
                <w:webHidden/>
              </w:rPr>
              <w:tab/>
              <w:delText>8</w:delText>
            </w:r>
          </w:del>
        </w:p>
        <w:p w:rsidR="008341C9" w:rsidDel="003E1B90" w:rsidRDefault="008341C9">
          <w:pPr>
            <w:pStyle w:val="TOC1"/>
            <w:tabs>
              <w:tab w:val="right" w:leader="dot" w:pos="9016"/>
            </w:tabs>
            <w:rPr>
              <w:del w:id="460" w:author="Fierce PC" w:date="2017-04-02T22:57:00Z"/>
              <w:rFonts w:eastAsiaTheme="minorEastAsia"/>
              <w:noProof/>
              <w:lang w:val="en-GB" w:eastAsia="en-GB"/>
            </w:rPr>
          </w:pPr>
          <w:del w:id="461" w:author="Fierce PC" w:date="2017-04-02T22:57:00Z">
            <w:r w:rsidRPr="003E1B90" w:rsidDel="003E1B90">
              <w:rPr>
                <w:rStyle w:val="Hyperlink"/>
                <w:noProof/>
                <w:lang w:val="en-GB" w:eastAsia="en-GB"/>
              </w:rPr>
              <w:delText>Tasks that need to happen for Technical Specification implementation</w:delText>
            </w:r>
            <w:r w:rsidDel="003E1B90">
              <w:rPr>
                <w:noProof/>
                <w:webHidden/>
              </w:rPr>
              <w:tab/>
              <w:delText>10</w:delText>
            </w:r>
          </w:del>
        </w:p>
        <w:p w:rsidR="008341C9" w:rsidDel="003E1B90" w:rsidRDefault="008341C9">
          <w:pPr>
            <w:pStyle w:val="TOC1"/>
            <w:tabs>
              <w:tab w:val="right" w:leader="dot" w:pos="9016"/>
            </w:tabs>
            <w:rPr>
              <w:del w:id="462" w:author="Fierce PC" w:date="2017-04-02T22:57:00Z"/>
              <w:rFonts w:eastAsiaTheme="minorEastAsia"/>
              <w:noProof/>
              <w:lang w:val="en-GB" w:eastAsia="en-GB"/>
            </w:rPr>
          </w:pPr>
          <w:del w:id="463" w:author="Fierce PC" w:date="2017-04-02T22:57:00Z">
            <w:r w:rsidRPr="003E1B90" w:rsidDel="003E1B90">
              <w:rPr>
                <w:rStyle w:val="Hyperlink"/>
                <w:noProof/>
              </w:rPr>
              <w:delText>What presently been done?</w:delText>
            </w:r>
            <w:r w:rsidDel="003E1B90">
              <w:rPr>
                <w:noProof/>
                <w:webHidden/>
              </w:rPr>
              <w:tab/>
              <w:delText>10</w:delText>
            </w:r>
          </w:del>
        </w:p>
        <w:p w:rsidR="008341C9" w:rsidDel="003E1B90" w:rsidRDefault="008341C9">
          <w:pPr>
            <w:pStyle w:val="TOC1"/>
            <w:tabs>
              <w:tab w:val="right" w:leader="dot" w:pos="9016"/>
            </w:tabs>
            <w:rPr>
              <w:del w:id="464" w:author="Fierce PC" w:date="2017-04-02T22:57:00Z"/>
              <w:rFonts w:eastAsiaTheme="minorEastAsia"/>
              <w:noProof/>
              <w:lang w:val="en-GB" w:eastAsia="en-GB"/>
            </w:rPr>
          </w:pPr>
          <w:del w:id="465" w:author="Fierce PC" w:date="2017-04-02T22:57:00Z">
            <w:r w:rsidRPr="003E1B90" w:rsidDel="003E1B90">
              <w:rPr>
                <w:rStyle w:val="Hyperlink"/>
                <w:noProof/>
              </w:rPr>
              <w:delText>Conclusion:</w:delText>
            </w:r>
            <w:r w:rsidDel="003E1B90">
              <w:rPr>
                <w:noProof/>
                <w:webHidden/>
              </w:rPr>
              <w:tab/>
              <w:delText>11</w:delText>
            </w:r>
          </w:del>
        </w:p>
        <w:p w:rsidR="00AE1928" w:rsidDel="008341C9" w:rsidRDefault="00AE1928">
          <w:pPr>
            <w:pStyle w:val="TOC1"/>
            <w:tabs>
              <w:tab w:val="right" w:leader="dot" w:pos="9016"/>
            </w:tabs>
            <w:rPr>
              <w:del w:id="466" w:author="Fierce PC" w:date="2017-04-02T22:51:00Z"/>
              <w:rFonts w:eastAsiaTheme="minorEastAsia"/>
              <w:noProof/>
              <w:lang w:val="en-GB" w:eastAsia="en-GB"/>
            </w:rPr>
          </w:pPr>
          <w:del w:id="467" w:author="Fierce PC" w:date="2017-04-02T22:51:00Z">
            <w:r w:rsidRPr="008341C9" w:rsidDel="008341C9">
              <w:rPr>
                <w:rStyle w:val="Hyperlink"/>
                <w:noProof/>
              </w:rPr>
              <w:delText>Introduction</w:delText>
            </w:r>
            <w:r w:rsidDel="008341C9">
              <w:rPr>
                <w:noProof/>
                <w:webHidden/>
              </w:rPr>
              <w:tab/>
              <w:delText>2</w:delText>
            </w:r>
          </w:del>
        </w:p>
        <w:p w:rsidR="00AE1928" w:rsidDel="008341C9" w:rsidRDefault="00AE1928">
          <w:pPr>
            <w:pStyle w:val="TOC2"/>
            <w:rPr>
              <w:del w:id="468" w:author="Fierce PC" w:date="2017-04-02T22:51:00Z"/>
              <w:rFonts w:eastAsiaTheme="minorEastAsia"/>
              <w:noProof/>
              <w:lang w:val="en-GB" w:eastAsia="en-GB"/>
            </w:rPr>
          </w:pPr>
          <w:del w:id="469" w:author="Fierce PC" w:date="2017-04-02T22:51:00Z">
            <w:r w:rsidRPr="008341C9" w:rsidDel="008341C9">
              <w:rPr>
                <w:rStyle w:val="Hyperlink"/>
                <w:noProof/>
              </w:rPr>
              <w:delText>What needs to be done?</w:delText>
            </w:r>
            <w:r w:rsidDel="008341C9">
              <w:rPr>
                <w:noProof/>
                <w:webHidden/>
              </w:rPr>
              <w:tab/>
              <w:delText>3</w:delText>
            </w:r>
          </w:del>
        </w:p>
        <w:p w:rsidR="00AE1928" w:rsidDel="008341C9" w:rsidRDefault="00AE1928">
          <w:pPr>
            <w:pStyle w:val="TOC2"/>
            <w:rPr>
              <w:del w:id="470" w:author="Fierce PC" w:date="2017-04-02T22:51:00Z"/>
              <w:rFonts w:eastAsiaTheme="minorEastAsia"/>
              <w:noProof/>
              <w:lang w:val="en-GB" w:eastAsia="en-GB"/>
            </w:rPr>
          </w:pPr>
          <w:del w:id="471" w:author="Fierce PC" w:date="2017-04-02T22:51:00Z">
            <w:r w:rsidRPr="008341C9" w:rsidDel="008341C9">
              <w:rPr>
                <w:rStyle w:val="Hyperlink"/>
                <w:noProof/>
              </w:rPr>
              <w:delText>Who is going to do the tasks?</w:delText>
            </w:r>
            <w:r w:rsidDel="008341C9">
              <w:rPr>
                <w:noProof/>
                <w:webHidden/>
              </w:rPr>
              <w:tab/>
              <w:delText>4</w:delText>
            </w:r>
          </w:del>
        </w:p>
        <w:p w:rsidR="00AE1928" w:rsidDel="008341C9" w:rsidRDefault="00AE1928">
          <w:pPr>
            <w:pStyle w:val="TOC1"/>
            <w:tabs>
              <w:tab w:val="right" w:leader="dot" w:pos="9016"/>
            </w:tabs>
            <w:rPr>
              <w:del w:id="472" w:author="Fierce PC" w:date="2017-04-02T22:51:00Z"/>
              <w:rFonts w:eastAsiaTheme="minorEastAsia"/>
              <w:noProof/>
              <w:lang w:val="en-GB" w:eastAsia="en-GB"/>
            </w:rPr>
          </w:pPr>
          <w:del w:id="473" w:author="Fierce PC" w:date="2017-04-02T22:51:00Z">
            <w:r w:rsidRPr="008341C9" w:rsidDel="008341C9">
              <w:rPr>
                <w:rStyle w:val="Hyperlink"/>
                <w:noProof/>
              </w:rPr>
              <w:delText>Work breakdown structure</w:delText>
            </w:r>
            <w:r w:rsidDel="008341C9">
              <w:rPr>
                <w:noProof/>
                <w:webHidden/>
              </w:rPr>
              <w:tab/>
              <w:delText>5</w:delText>
            </w:r>
          </w:del>
        </w:p>
        <w:p w:rsidR="00AE1928" w:rsidDel="008341C9" w:rsidRDefault="00AE1928">
          <w:pPr>
            <w:pStyle w:val="TOC1"/>
            <w:tabs>
              <w:tab w:val="right" w:leader="dot" w:pos="9016"/>
            </w:tabs>
            <w:rPr>
              <w:del w:id="474" w:author="Fierce PC" w:date="2017-04-02T22:51:00Z"/>
              <w:rFonts w:eastAsiaTheme="minorEastAsia"/>
              <w:noProof/>
              <w:lang w:val="en-GB" w:eastAsia="en-GB"/>
            </w:rPr>
          </w:pPr>
          <w:del w:id="475" w:author="Fierce PC" w:date="2017-04-02T22:51:00Z">
            <w:r w:rsidRPr="008341C9" w:rsidDel="008341C9">
              <w:rPr>
                <w:rStyle w:val="Hyperlink"/>
                <w:noProof/>
              </w:rPr>
              <w:delText>Work Distribution:</w:delText>
            </w:r>
            <w:r w:rsidDel="008341C9">
              <w:rPr>
                <w:noProof/>
                <w:webHidden/>
              </w:rPr>
              <w:tab/>
              <w:delText>6</w:delText>
            </w:r>
          </w:del>
        </w:p>
        <w:p w:rsidR="00AE1928" w:rsidDel="008341C9" w:rsidRDefault="00AE1928">
          <w:pPr>
            <w:pStyle w:val="TOC2"/>
            <w:rPr>
              <w:del w:id="476" w:author="Fierce PC" w:date="2017-04-02T22:51:00Z"/>
              <w:rFonts w:eastAsiaTheme="minorEastAsia"/>
              <w:noProof/>
              <w:lang w:val="en-GB" w:eastAsia="en-GB"/>
            </w:rPr>
          </w:pPr>
          <w:del w:id="477" w:author="Fierce PC" w:date="2017-04-02T22:51:00Z">
            <w:r w:rsidRPr="008341C9" w:rsidDel="008341C9">
              <w:rPr>
                <w:rStyle w:val="Hyperlink"/>
                <w:noProof/>
              </w:rPr>
              <w:delText>Shirwa:</w:delText>
            </w:r>
            <w:r w:rsidDel="008341C9">
              <w:rPr>
                <w:noProof/>
                <w:webHidden/>
              </w:rPr>
              <w:tab/>
              <w:delText>6</w:delText>
            </w:r>
          </w:del>
        </w:p>
        <w:p w:rsidR="00AE1928" w:rsidDel="008341C9" w:rsidRDefault="00AE1928">
          <w:pPr>
            <w:pStyle w:val="TOC2"/>
            <w:rPr>
              <w:del w:id="478" w:author="Fierce PC" w:date="2017-04-02T22:51:00Z"/>
              <w:rFonts w:eastAsiaTheme="minorEastAsia"/>
              <w:noProof/>
              <w:lang w:val="en-GB" w:eastAsia="en-GB"/>
            </w:rPr>
          </w:pPr>
          <w:del w:id="479" w:author="Fierce PC" w:date="2017-04-02T22:51:00Z">
            <w:r w:rsidRPr="008341C9" w:rsidDel="008341C9">
              <w:rPr>
                <w:rStyle w:val="Hyperlink"/>
                <w:noProof/>
              </w:rPr>
              <w:delText>Mohamed:</w:delText>
            </w:r>
            <w:r w:rsidDel="008341C9">
              <w:rPr>
                <w:noProof/>
                <w:webHidden/>
              </w:rPr>
              <w:tab/>
              <w:delText>6</w:delText>
            </w:r>
          </w:del>
        </w:p>
        <w:p w:rsidR="00AE1928" w:rsidDel="008341C9" w:rsidRDefault="00AE1928">
          <w:pPr>
            <w:pStyle w:val="TOC2"/>
            <w:rPr>
              <w:del w:id="480" w:author="Fierce PC" w:date="2017-04-02T22:51:00Z"/>
              <w:rFonts w:eastAsiaTheme="minorEastAsia"/>
              <w:noProof/>
              <w:lang w:val="en-GB" w:eastAsia="en-GB"/>
            </w:rPr>
          </w:pPr>
          <w:del w:id="481" w:author="Fierce PC" w:date="2017-04-02T22:51:00Z">
            <w:r w:rsidRPr="008341C9" w:rsidDel="008341C9">
              <w:rPr>
                <w:rStyle w:val="Hyperlink"/>
                <w:noProof/>
              </w:rPr>
              <w:delText>Dependencies</w:delText>
            </w:r>
            <w:r w:rsidDel="008341C9">
              <w:rPr>
                <w:noProof/>
                <w:webHidden/>
              </w:rPr>
              <w:tab/>
              <w:delText>6</w:delText>
            </w:r>
          </w:del>
        </w:p>
        <w:p w:rsidR="00AE1928" w:rsidDel="008341C9" w:rsidRDefault="00AE1928">
          <w:pPr>
            <w:pStyle w:val="TOC1"/>
            <w:tabs>
              <w:tab w:val="right" w:leader="dot" w:pos="9016"/>
            </w:tabs>
            <w:rPr>
              <w:del w:id="482" w:author="Fierce PC" w:date="2017-04-02T22:51:00Z"/>
              <w:rFonts w:eastAsiaTheme="minorEastAsia"/>
              <w:noProof/>
              <w:lang w:val="en-GB" w:eastAsia="en-GB"/>
            </w:rPr>
          </w:pPr>
          <w:del w:id="483" w:author="Fierce PC" w:date="2017-04-02T22:51:00Z">
            <w:r w:rsidRPr="008341C9" w:rsidDel="008341C9">
              <w:rPr>
                <w:rStyle w:val="Hyperlink"/>
                <w:noProof/>
              </w:rPr>
              <w:delText>Work Scheduling</w:delText>
            </w:r>
            <w:r w:rsidDel="008341C9">
              <w:rPr>
                <w:noProof/>
                <w:webHidden/>
              </w:rPr>
              <w:tab/>
              <w:delText>7</w:delText>
            </w:r>
          </w:del>
        </w:p>
        <w:p w:rsidR="00AE1928" w:rsidDel="008341C9" w:rsidRDefault="00AE1928">
          <w:pPr>
            <w:pStyle w:val="TOC1"/>
            <w:tabs>
              <w:tab w:val="right" w:leader="dot" w:pos="9016"/>
            </w:tabs>
            <w:rPr>
              <w:del w:id="484" w:author="Fierce PC" w:date="2017-04-02T22:51:00Z"/>
              <w:rFonts w:eastAsiaTheme="minorEastAsia"/>
              <w:noProof/>
              <w:lang w:val="en-GB" w:eastAsia="en-GB"/>
            </w:rPr>
          </w:pPr>
          <w:del w:id="485" w:author="Fierce PC" w:date="2017-04-02T22:51:00Z">
            <w:r w:rsidRPr="008341C9" w:rsidDel="008341C9">
              <w:rPr>
                <w:rStyle w:val="Hyperlink"/>
                <w:noProof/>
                <w:lang w:val="en-GB" w:eastAsia="en-GB"/>
              </w:rPr>
              <w:delText>List of tasks that need to be done (Weeks 1-24)</w:delText>
            </w:r>
            <w:r w:rsidDel="008341C9">
              <w:rPr>
                <w:noProof/>
                <w:webHidden/>
              </w:rPr>
              <w:tab/>
              <w:delText>8</w:delText>
            </w:r>
          </w:del>
        </w:p>
        <w:p w:rsidR="00AE1928" w:rsidDel="008341C9" w:rsidRDefault="00AE1928">
          <w:pPr>
            <w:pStyle w:val="TOC1"/>
            <w:tabs>
              <w:tab w:val="right" w:leader="dot" w:pos="9016"/>
            </w:tabs>
            <w:rPr>
              <w:del w:id="486" w:author="Fierce PC" w:date="2017-04-02T22:51:00Z"/>
              <w:rFonts w:eastAsiaTheme="minorEastAsia"/>
              <w:noProof/>
              <w:lang w:val="en-GB" w:eastAsia="en-GB"/>
            </w:rPr>
          </w:pPr>
          <w:del w:id="487" w:author="Fierce PC" w:date="2017-04-02T22:51:00Z">
            <w:r w:rsidRPr="008341C9" w:rsidDel="008341C9">
              <w:rPr>
                <w:rStyle w:val="Hyperlink"/>
                <w:noProof/>
                <w:lang w:val="en-GB" w:eastAsia="en-GB"/>
              </w:rPr>
              <w:delText>Tasks that need to happen for Technical Specification implementation</w:delText>
            </w:r>
            <w:r w:rsidDel="008341C9">
              <w:rPr>
                <w:noProof/>
                <w:webHidden/>
              </w:rPr>
              <w:tab/>
              <w:delText>10</w:delText>
            </w:r>
          </w:del>
        </w:p>
        <w:p w:rsidR="00AE1928" w:rsidDel="008341C9" w:rsidRDefault="00AE1928">
          <w:pPr>
            <w:pStyle w:val="TOC1"/>
            <w:tabs>
              <w:tab w:val="right" w:leader="dot" w:pos="9016"/>
            </w:tabs>
            <w:rPr>
              <w:del w:id="488" w:author="Fierce PC" w:date="2017-04-02T22:51:00Z"/>
              <w:rFonts w:eastAsiaTheme="minorEastAsia"/>
              <w:noProof/>
              <w:lang w:val="en-GB" w:eastAsia="en-GB"/>
            </w:rPr>
          </w:pPr>
          <w:del w:id="489" w:author="Fierce PC" w:date="2017-04-02T22:51:00Z">
            <w:r w:rsidRPr="008341C9" w:rsidDel="008341C9">
              <w:rPr>
                <w:rStyle w:val="Hyperlink"/>
                <w:noProof/>
              </w:rPr>
              <w:delText>What presently been done?</w:delText>
            </w:r>
            <w:r w:rsidDel="008341C9">
              <w:rPr>
                <w:noProof/>
                <w:webHidden/>
              </w:rPr>
              <w:tab/>
              <w:delText>10</w:delText>
            </w:r>
          </w:del>
        </w:p>
        <w:p w:rsidR="00AE1928" w:rsidDel="008341C9" w:rsidRDefault="00AE1928">
          <w:pPr>
            <w:pStyle w:val="TOC1"/>
            <w:tabs>
              <w:tab w:val="right" w:leader="dot" w:pos="9016"/>
            </w:tabs>
            <w:rPr>
              <w:del w:id="490" w:author="Fierce PC" w:date="2017-04-02T22:51:00Z"/>
              <w:rFonts w:eastAsiaTheme="minorEastAsia"/>
              <w:noProof/>
              <w:lang w:val="en-GB" w:eastAsia="en-GB"/>
            </w:rPr>
          </w:pPr>
          <w:del w:id="491" w:author="Fierce PC" w:date="2017-04-02T22:51:00Z">
            <w:r w:rsidRPr="008341C9" w:rsidDel="008341C9">
              <w:rPr>
                <w:rStyle w:val="Hyperlink"/>
                <w:noProof/>
              </w:rPr>
              <w:delText>Conclusion:</w:delText>
            </w:r>
            <w:r w:rsidDel="008341C9">
              <w:rPr>
                <w:noProof/>
                <w:webHidden/>
              </w:rPr>
              <w:tab/>
              <w:delText>11</w:delText>
            </w:r>
          </w:del>
        </w:p>
        <w:p w:rsidR="007355E0" w:rsidDel="00AE1928" w:rsidRDefault="007355E0">
          <w:pPr>
            <w:pStyle w:val="TOC1"/>
            <w:tabs>
              <w:tab w:val="right" w:leader="dot" w:pos="9016"/>
            </w:tabs>
            <w:rPr>
              <w:del w:id="492" w:author="Fierce PC" w:date="2017-04-02T22:45:00Z"/>
              <w:rFonts w:eastAsiaTheme="minorEastAsia"/>
              <w:noProof/>
              <w:lang w:val="en-GB" w:eastAsia="en-GB"/>
            </w:rPr>
          </w:pPr>
          <w:del w:id="493" w:author="Fierce PC" w:date="2017-04-02T22:45:00Z">
            <w:r w:rsidRPr="00AE1928" w:rsidDel="00AE1928">
              <w:rPr>
                <w:rStyle w:val="Hyperlink"/>
                <w:noProof/>
              </w:rPr>
              <w:delText>Introduction</w:delText>
            </w:r>
            <w:r w:rsidDel="00AE1928">
              <w:rPr>
                <w:noProof/>
                <w:webHidden/>
              </w:rPr>
              <w:tab/>
              <w:delText>2</w:delText>
            </w:r>
          </w:del>
        </w:p>
        <w:p w:rsidR="007355E0" w:rsidDel="00AE1928" w:rsidRDefault="007355E0">
          <w:pPr>
            <w:pStyle w:val="TOC2"/>
            <w:rPr>
              <w:del w:id="494" w:author="Fierce PC" w:date="2017-04-02T22:45:00Z"/>
              <w:rFonts w:eastAsiaTheme="minorEastAsia"/>
              <w:noProof/>
              <w:lang w:val="en-GB" w:eastAsia="en-GB"/>
            </w:rPr>
          </w:pPr>
          <w:del w:id="495" w:author="Fierce PC" w:date="2017-04-02T22:45:00Z">
            <w:r w:rsidRPr="00AE1928" w:rsidDel="00AE1928">
              <w:rPr>
                <w:rStyle w:val="Hyperlink"/>
                <w:noProof/>
              </w:rPr>
              <w:delText>What needs to be done?</w:delText>
            </w:r>
            <w:r w:rsidDel="00AE1928">
              <w:rPr>
                <w:noProof/>
                <w:webHidden/>
              </w:rPr>
              <w:tab/>
              <w:delText>3</w:delText>
            </w:r>
          </w:del>
        </w:p>
        <w:p w:rsidR="007355E0" w:rsidDel="00AE1928" w:rsidRDefault="007355E0">
          <w:pPr>
            <w:pStyle w:val="TOC2"/>
            <w:rPr>
              <w:del w:id="496" w:author="Fierce PC" w:date="2017-04-02T22:45:00Z"/>
              <w:rFonts w:eastAsiaTheme="minorEastAsia"/>
              <w:noProof/>
              <w:lang w:val="en-GB" w:eastAsia="en-GB"/>
            </w:rPr>
          </w:pPr>
          <w:del w:id="497" w:author="Fierce PC" w:date="2017-04-02T22:45:00Z">
            <w:r w:rsidRPr="00AE1928" w:rsidDel="00AE1928">
              <w:rPr>
                <w:rStyle w:val="Hyperlink"/>
                <w:noProof/>
              </w:rPr>
              <w:delText>Who is going to do the tasks?</w:delText>
            </w:r>
            <w:r w:rsidDel="00AE1928">
              <w:rPr>
                <w:noProof/>
                <w:webHidden/>
              </w:rPr>
              <w:tab/>
              <w:delText>4</w:delText>
            </w:r>
          </w:del>
        </w:p>
        <w:p w:rsidR="007355E0" w:rsidDel="00AE1928" w:rsidRDefault="007355E0">
          <w:pPr>
            <w:pStyle w:val="TOC1"/>
            <w:tabs>
              <w:tab w:val="right" w:leader="dot" w:pos="9016"/>
            </w:tabs>
            <w:rPr>
              <w:del w:id="498" w:author="Fierce PC" w:date="2017-04-02T22:45:00Z"/>
              <w:rFonts w:eastAsiaTheme="minorEastAsia"/>
              <w:noProof/>
              <w:lang w:val="en-GB" w:eastAsia="en-GB"/>
            </w:rPr>
          </w:pPr>
          <w:del w:id="499" w:author="Fierce PC" w:date="2017-04-02T22:45:00Z">
            <w:r w:rsidRPr="00AE1928" w:rsidDel="00AE1928">
              <w:rPr>
                <w:rStyle w:val="Hyperlink"/>
                <w:noProof/>
              </w:rPr>
              <w:delText>Work breakdown structure</w:delText>
            </w:r>
            <w:r w:rsidDel="00AE1928">
              <w:rPr>
                <w:noProof/>
                <w:webHidden/>
              </w:rPr>
              <w:tab/>
              <w:delText>5</w:delText>
            </w:r>
          </w:del>
        </w:p>
        <w:p w:rsidR="007355E0" w:rsidDel="00AE1928" w:rsidRDefault="007355E0">
          <w:pPr>
            <w:pStyle w:val="TOC1"/>
            <w:tabs>
              <w:tab w:val="right" w:leader="dot" w:pos="9016"/>
            </w:tabs>
            <w:rPr>
              <w:del w:id="500" w:author="Fierce PC" w:date="2017-04-02T22:45:00Z"/>
              <w:rFonts w:eastAsiaTheme="minorEastAsia"/>
              <w:noProof/>
              <w:lang w:val="en-GB" w:eastAsia="en-GB"/>
            </w:rPr>
          </w:pPr>
          <w:del w:id="501" w:author="Fierce PC" w:date="2017-04-02T22:45:00Z">
            <w:r w:rsidRPr="00AE1928" w:rsidDel="00AE1928">
              <w:rPr>
                <w:rStyle w:val="Hyperlink"/>
                <w:noProof/>
              </w:rPr>
              <w:delText>Work Distribution:</w:delText>
            </w:r>
            <w:r w:rsidDel="00AE1928">
              <w:rPr>
                <w:noProof/>
                <w:webHidden/>
              </w:rPr>
              <w:tab/>
              <w:delText>6</w:delText>
            </w:r>
          </w:del>
        </w:p>
        <w:p w:rsidR="007355E0" w:rsidDel="00AE1928" w:rsidRDefault="007355E0">
          <w:pPr>
            <w:pStyle w:val="TOC2"/>
            <w:rPr>
              <w:del w:id="502" w:author="Fierce PC" w:date="2017-04-02T22:45:00Z"/>
              <w:rFonts w:eastAsiaTheme="minorEastAsia"/>
              <w:noProof/>
              <w:lang w:val="en-GB" w:eastAsia="en-GB"/>
            </w:rPr>
          </w:pPr>
          <w:del w:id="503" w:author="Fierce PC" w:date="2017-04-02T22:45:00Z">
            <w:r w:rsidRPr="00AE1928" w:rsidDel="00AE1928">
              <w:rPr>
                <w:rStyle w:val="Hyperlink"/>
                <w:noProof/>
              </w:rPr>
              <w:delText>Shirwa:</w:delText>
            </w:r>
            <w:r w:rsidDel="00AE1928">
              <w:rPr>
                <w:noProof/>
                <w:webHidden/>
              </w:rPr>
              <w:tab/>
              <w:delText>6</w:delText>
            </w:r>
          </w:del>
        </w:p>
        <w:p w:rsidR="007355E0" w:rsidDel="00AE1928" w:rsidRDefault="007355E0">
          <w:pPr>
            <w:pStyle w:val="TOC2"/>
            <w:rPr>
              <w:del w:id="504" w:author="Fierce PC" w:date="2017-04-02T22:45:00Z"/>
              <w:rFonts w:eastAsiaTheme="minorEastAsia"/>
              <w:noProof/>
              <w:lang w:val="en-GB" w:eastAsia="en-GB"/>
            </w:rPr>
          </w:pPr>
          <w:del w:id="505" w:author="Fierce PC" w:date="2017-04-02T22:45:00Z">
            <w:r w:rsidRPr="00AE1928" w:rsidDel="00AE1928">
              <w:rPr>
                <w:rStyle w:val="Hyperlink"/>
                <w:noProof/>
              </w:rPr>
              <w:delText>Mohamed:</w:delText>
            </w:r>
            <w:r w:rsidDel="00AE1928">
              <w:rPr>
                <w:noProof/>
                <w:webHidden/>
              </w:rPr>
              <w:tab/>
              <w:delText>6</w:delText>
            </w:r>
          </w:del>
        </w:p>
        <w:p w:rsidR="007355E0" w:rsidDel="00AE1928" w:rsidRDefault="007355E0">
          <w:pPr>
            <w:pStyle w:val="TOC2"/>
            <w:rPr>
              <w:del w:id="506" w:author="Fierce PC" w:date="2017-04-02T22:45:00Z"/>
              <w:rFonts w:eastAsiaTheme="minorEastAsia"/>
              <w:noProof/>
              <w:lang w:val="en-GB" w:eastAsia="en-GB"/>
            </w:rPr>
          </w:pPr>
          <w:del w:id="507" w:author="Fierce PC" w:date="2017-04-02T22:45:00Z">
            <w:r w:rsidRPr="00AE1928" w:rsidDel="00AE1928">
              <w:rPr>
                <w:rStyle w:val="Hyperlink"/>
                <w:noProof/>
              </w:rPr>
              <w:delText>Dependencies</w:delText>
            </w:r>
            <w:r w:rsidDel="00AE1928">
              <w:rPr>
                <w:noProof/>
                <w:webHidden/>
              </w:rPr>
              <w:tab/>
              <w:delText>6</w:delText>
            </w:r>
          </w:del>
        </w:p>
        <w:p w:rsidR="007355E0" w:rsidDel="00AE1928" w:rsidRDefault="007355E0">
          <w:pPr>
            <w:pStyle w:val="TOC1"/>
            <w:tabs>
              <w:tab w:val="right" w:leader="dot" w:pos="9016"/>
            </w:tabs>
            <w:rPr>
              <w:del w:id="508" w:author="Fierce PC" w:date="2017-04-02T22:45:00Z"/>
              <w:rFonts w:eastAsiaTheme="minorEastAsia"/>
              <w:noProof/>
              <w:lang w:val="en-GB" w:eastAsia="en-GB"/>
            </w:rPr>
          </w:pPr>
          <w:del w:id="509" w:author="Fierce PC" w:date="2017-04-02T22:45:00Z">
            <w:r w:rsidRPr="00AE1928" w:rsidDel="00AE1928">
              <w:rPr>
                <w:rStyle w:val="Hyperlink"/>
                <w:noProof/>
              </w:rPr>
              <w:delText>Work Scheduling</w:delText>
            </w:r>
            <w:r w:rsidDel="00AE1928">
              <w:rPr>
                <w:noProof/>
                <w:webHidden/>
              </w:rPr>
              <w:tab/>
              <w:delText>7</w:delText>
            </w:r>
          </w:del>
        </w:p>
        <w:p w:rsidR="007355E0" w:rsidDel="00AE1928" w:rsidRDefault="007355E0">
          <w:pPr>
            <w:pStyle w:val="TOC1"/>
            <w:tabs>
              <w:tab w:val="right" w:leader="dot" w:pos="9016"/>
            </w:tabs>
            <w:rPr>
              <w:del w:id="510" w:author="Fierce PC" w:date="2017-04-02T22:45:00Z"/>
              <w:rFonts w:eastAsiaTheme="minorEastAsia"/>
              <w:noProof/>
              <w:lang w:val="en-GB" w:eastAsia="en-GB"/>
            </w:rPr>
          </w:pPr>
          <w:del w:id="511" w:author="Fierce PC" w:date="2017-04-02T22:45:00Z">
            <w:r w:rsidRPr="00AE1928" w:rsidDel="00AE1928">
              <w:rPr>
                <w:rStyle w:val="Hyperlink"/>
                <w:noProof/>
                <w:lang w:val="en-GB" w:eastAsia="en-GB"/>
              </w:rPr>
              <w:delText>List of tasks that need to be done (Weeks 1-24)</w:delText>
            </w:r>
            <w:r w:rsidDel="00AE1928">
              <w:rPr>
                <w:noProof/>
                <w:webHidden/>
              </w:rPr>
              <w:tab/>
              <w:delText>8</w:delText>
            </w:r>
          </w:del>
        </w:p>
        <w:p w:rsidR="007355E0" w:rsidDel="00AE1928" w:rsidRDefault="007355E0">
          <w:pPr>
            <w:pStyle w:val="TOC1"/>
            <w:tabs>
              <w:tab w:val="right" w:leader="dot" w:pos="9016"/>
            </w:tabs>
            <w:rPr>
              <w:del w:id="512" w:author="Fierce PC" w:date="2017-04-02T22:45:00Z"/>
              <w:rFonts w:eastAsiaTheme="minorEastAsia"/>
              <w:noProof/>
              <w:lang w:val="en-GB" w:eastAsia="en-GB"/>
            </w:rPr>
          </w:pPr>
          <w:del w:id="513" w:author="Fierce PC" w:date="2017-04-02T22:45:00Z">
            <w:r w:rsidRPr="00AE1928" w:rsidDel="00AE1928">
              <w:rPr>
                <w:rStyle w:val="Hyperlink"/>
                <w:noProof/>
                <w:lang w:val="en-GB" w:eastAsia="en-GB"/>
              </w:rPr>
              <w:delText>Tasks that need to happen for Technical Specification implementation</w:delText>
            </w:r>
            <w:r w:rsidDel="00AE1928">
              <w:rPr>
                <w:noProof/>
                <w:webHidden/>
              </w:rPr>
              <w:tab/>
              <w:delText>9</w:delText>
            </w:r>
          </w:del>
        </w:p>
        <w:p w:rsidR="007355E0" w:rsidDel="00AE1928" w:rsidRDefault="007355E0">
          <w:pPr>
            <w:pStyle w:val="TOC1"/>
            <w:tabs>
              <w:tab w:val="right" w:leader="dot" w:pos="9016"/>
            </w:tabs>
            <w:rPr>
              <w:del w:id="514" w:author="Fierce PC" w:date="2017-04-02T22:45:00Z"/>
              <w:rFonts w:eastAsiaTheme="minorEastAsia"/>
              <w:noProof/>
              <w:lang w:val="en-GB" w:eastAsia="en-GB"/>
            </w:rPr>
          </w:pPr>
          <w:del w:id="515" w:author="Fierce PC" w:date="2017-04-02T22:45:00Z">
            <w:r w:rsidRPr="00AE1928" w:rsidDel="00AE1928">
              <w:rPr>
                <w:rStyle w:val="Hyperlink"/>
                <w:noProof/>
              </w:rPr>
              <w:delText>What presently been done?</w:delText>
            </w:r>
            <w:r w:rsidDel="00AE1928">
              <w:rPr>
                <w:noProof/>
                <w:webHidden/>
              </w:rPr>
              <w:tab/>
              <w:delText>9</w:delText>
            </w:r>
          </w:del>
        </w:p>
        <w:p w:rsidR="007355E0" w:rsidDel="00AE1928" w:rsidRDefault="007355E0">
          <w:pPr>
            <w:pStyle w:val="TOC1"/>
            <w:tabs>
              <w:tab w:val="right" w:leader="dot" w:pos="9016"/>
            </w:tabs>
            <w:rPr>
              <w:del w:id="516" w:author="Fierce PC" w:date="2017-04-02T22:45:00Z"/>
              <w:rFonts w:eastAsiaTheme="minorEastAsia"/>
              <w:noProof/>
              <w:lang w:val="en-GB" w:eastAsia="en-GB"/>
            </w:rPr>
          </w:pPr>
          <w:del w:id="517" w:author="Fierce PC" w:date="2017-04-02T22:45:00Z">
            <w:r w:rsidRPr="00AE1928" w:rsidDel="00AE1928">
              <w:rPr>
                <w:rStyle w:val="Hyperlink"/>
                <w:noProof/>
              </w:rPr>
              <w:delText>Conclusion:</w:delText>
            </w:r>
            <w:r w:rsidDel="00AE1928">
              <w:rPr>
                <w:noProof/>
                <w:webHidden/>
              </w:rPr>
              <w:tab/>
              <w:delText>10</w:delText>
            </w:r>
          </w:del>
        </w:p>
        <w:p w:rsidR="007641F1" w:rsidDel="007355E0" w:rsidRDefault="007641F1">
          <w:pPr>
            <w:pStyle w:val="TOC1"/>
            <w:tabs>
              <w:tab w:val="right" w:leader="dot" w:pos="9016"/>
            </w:tabs>
            <w:rPr>
              <w:del w:id="518" w:author="Fierce PC" w:date="2017-04-01T20:36:00Z"/>
              <w:rFonts w:eastAsiaTheme="minorEastAsia"/>
              <w:noProof/>
              <w:lang w:val="en-GB" w:eastAsia="en-GB"/>
            </w:rPr>
          </w:pPr>
          <w:del w:id="519" w:author="Fierce PC" w:date="2017-04-01T20:36:00Z">
            <w:r w:rsidRPr="007355E0" w:rsidDel="007355E0">
              <w:rPr>
                <w:rStyle w:val="Hyperlink"/>
                <w:noProof/>
              </w:rPr>
              <w:delText>Introduction</w:delText>
            </w:r>
            <w:r w:rsidDel="007355E0">
              <w:rPr>
                <w:noProof/>
                <w:webHidden/>
              </w:rPr>
              <w:tab/>
              <w:delText>2</w:delText>
            </w:r>
          </w:del>
        </w:p>
        <w:p w:rsidR="007641F1" w:rsidDel="007355E0" w:rsidRDefault="007641F1">
          <w:pPr>
            <w:pStyle w:val="TOC2"/>
            <w:rPr>
              <w:del w:id="520" w:author="Fierce PC" w:date="2017-04-01T20:36:00Z"/>
              <w:rFonts w:eastAsiaTheme="minorEastAsia"/>
              <w:noProof/>
              <w:lang w:val="en-GB" w:eastAsia="en-GB"/>
            </w:rPr>
          </w:pPr>
          <w:del w:id="521" w:author="Fierce PC" w:date="2017-04-01T20:36:00Z">
            <w:r w:rsidRPr="007355E0" w:rsidDel="007355E0">
              <w:rPr>
                <w:rStyle w:val="Hyperlink"/>
                <w:noProof/>
              </w:rPr>
              <w:delText>What needs to be done?</w:delText>
            </w:r>
            <w:r w:rsidDel="007355E0">
              <w:rPr>
                <w:noProof/>
                <w:webHidden/>
              </w:rPr>
              <w:tab/>
              <w:delText>3</w:delText>
            </w:r>
          </w:del>
        </w:p>
        <w:p w:rsidR="007641F1" w:rsidDel="007355E0" w:rsidRDefault="007641F1">
          <w:pPr>
            <w:pStyle w:val="TOC2"/>
            <w:rPr>
              <w:del w:id="522" w:author="Fierce PC" w:date="2017-04-01T20:36:00Z"/>
              <w:rFonts w:eastAsiaTheme="minorEastAsia"/>
              <w:noProof/>
              <w:lang w:val="en-GB" w:eastAsia="en-GB"/>
            </w:rPr>
          </w:pPr>
          <w:del w:id="523" w:author="Fierce PC" w:date="2017-04-01T20:36:00Z">
            <w:r w:rsidRPr="007355E0" w:rsidDel="007355E0">
              <w:rPr>
                <w:rStyle w:val="Hyperlink"/>
                <w:noProof/>
              </w:rPr>
              <w:delText>Who is going to do the tasks?</w:delText>
            </w:r>
            <w:r w:rsidDel="007355E0">
              <w:rPr>
                <w:noProof/>
                <w:webHidden/>
              </w:rPr>
              <w:tab/>
              <w:delText>4</w:delText>
            </w:r>
          </w:del>
        </w:p>
        <w:p w:rsidR="007641F1" w:rsidDel="007355E0" w:rsidRDefault="007641F1">
          <w:pPr>
            <w:pStyle w:val="TOC1"/>
            <w:tabs>
              <w:tab w:val="right" w:leader="dot" w:pos="9016"/>
            </w:tabs>
            <w:rPr>
              <w:del w:id="524" w:author="Fierce PC" w:date="2017-04-01T20:36:00Z"/>
              <w:rFonts w:eastAsiaTheme="minorEastAsia"/>
              <w:noProof/>
              <w:lang w:val="en-GB" w:eastAsia="en-GB"/>
            </w:rPr>
          </w:pPr>
          <w:del w:id="525" w:author="Fierce PC" w:date="2017-04-01T20:36:00Z">
            <w:r w:rsidRPr="007355E0" w:rsidDel="007355E0">
              <w:rPr>
                <w:rStyle w:val="Hyperlink"/>
                <w:noProof/>
              </w:rPr>
              <w:delText>Work breakdown structure</w:delText>
            </w:r>
            <w:r w:rsidDel="007355E0">
              <w:rPr>
                <w:noProof/>
                <w:webHidden/>
              </w:rPr>
              <w:tab/>
              <w:delText>5</w:delText>
            </w:r>
          </w:del>
        </w:p>
        <w:p w:rsidR="007641F1" w:rsidDel="007355E0" w:rsidRDefault="007641F1">
          <w:pPr>
            <w:pStyle w:val="TOC1"/>
            <w:tabs>
              <w:tab w:val="right" w:leader="dot" w:pos="9016"/>
            </w:tabs>
            <w:rPr>
              <w:del w:id="526" w:author="Fierce PC" w:date="2017-04-01T20:36:00Z"/>
              <w:rFonts w:eastAsiaTheme="minorEastAsia"/>
              <w:noProof/>
              <w:lang w:val="en-GB" w:eastAsia="en-GB"/>
            </w:rPr>
          </w:pPr>
          <w:del w:id="527" w:author="Fierce PC" w:date="2017-04-01T20:36:00Z">
            <w:r w:rsidRPr="007355E0" w:rsidDel="007355E0">
              <w:rPr>
                <w:rStyle w:val="Hyperlink"/>
                <w:noProof/>
              </w:rPr>
              <w:delText>Work Distribution:</w:delText>
            </w:r>
            <w:r w:rsidDel="007355E0">
              <w:rPr>
                <w:noProof/>
                <w:webHidden/>
              </w:rPr>
              <w:tab/>
              <w:delText>6</w:delText>
            </w:r>
          </w:del>
        </w:p>
        <w:p w:rsidR="007641F1" w:rsidDel="007355E0" w:rsidRDefault="007641F1">
          <w:pPr>
            <w:pStyle w:val="TOC2"/>
            <w:rPr>
              <w:del w:id="528" w:author="Fierce PC" w:date="2017-04-01T20:36:00Z"/>
              <w:rFonts w:eastAsiaTheme="minorEastAsia"/>
              <w:noProof/>
              <w:lang w:val="en-GB" w:eastAsia="en-GB"/>
            </w:rPr>
          </w:pPr>
          <w:del w:id="529" w:author="Fierce PC" w:date="2017-04-01T20:36:00Z">
            <w:r w:rsidRPr="007355E0" w:rsidDel="007355E0">
              <w:rPr>
                <w:rStyle w:val="Hyperlink"/>
                <w:noProof/>
              </w:rPr>
              <w:delText>Shirwa:</w:delText>
            </w:r>
            <w:r w:rsidDel="007355E0">
              <w:rPr>
                <w:noProof/>
                <w:webHidden/>
              </w:rPr>
              <w:tab/>
              <w:delText>6</w:delText>
            </w:r>
          </w:del>
        </w:p>
        <w:p w:rsidR="007641F1" w:rsidDel="007355E0" w:rsidRDefault="007641F1">
          <w:pPr>
            <w:pStyle w:val="TOC2"/>
            <w:rPr>
              <w:del w:id="530" w:author="Fierce PC" w:date="2017-04-01T20:36:00Z"/>
              <w:rFonts w:eastAsiaTheme="minorEastAsia"/>
              <w:noProof/>
              <w:lang w:val="en-GB" w:eastAsia="en-GB"/>
            </w:rPr>
          </w:pPr>
          <w:del w:id="531" w:author="Fierce PC" w:date="2017-04-01T20:36:00Z">
            <w:r w:rsidRPr="007355E0" w:rsidDel="007355E0">
              <w:rPr>
                <w:rStyle w:val="Hyperlink"/>
                <w:noProof/>
              </w:rPr>
              <w:delText>Mohamed:</w:delText>
            </w:r>
            <w:r w:rsidDel="007355E0">
              <w:rPr>
                <w:noProof/>
                <w:webHidden/>
              </w:rPr>
              <w:tab/>
              <w:delText>6</w:delText>
            </w:r>
          </w:del>
        </w:p>
        <w:p w:rsidR="007641F1" w:rsidDel="007355E0" w:rsidRDefault="007641F1">
          <w:pPr>
            <w:pStyle w:val="TOC2"/>
            <w:rPr>
              <w:del w:id="532" w:author="Fierce PC" w:date="2017-04-01T20:36:00Z"/>
              <w:rFonts w:eastAsiaTheme="minorEastAsia"/>
              <w:noProof/>
              <w:lang w:val="en-GB" w:eastAsia="en-GB"/>
            </w:rPr>
          </w:pPr>
          <w:del w:id="533" w:author="Fierce PC" w:date="2017-04-01T20:36:00Z">
            <w:r w:rsidRPr="007355E0" w:rsidDel="007355E0">
              <w:rPr>
                <w:rStyle w:val="Hyperlink"/>
                <w:noProof/>
              </w:rPr>
              <w:delText>Dependencies</w:delText>
            </w:r>
            <w:r w:rsidDel="007355E0">
              <w:rPr>
                <w:noProof/>
                <w:webHidden/>
              </w:rPr>
              <w:tab/>
              <w:delText>6</w:delText>
            </w:r>
          </w:del>
        </w:p>
        <w:p w:rsidR="007641F1" w:rsidDel="007355E0" w:rsidRDefault="007641F1">
          <w:pPr>
            <w:pStyle w:val="TOC1"/>
            <w:tabs>
              <w:tab w:val="right" w:leader="dot" w:pos="9016"/>
            </w:tabs>
            <w:rPr>
              <w:del w:id="534" w:author="Fierce PC" w:date="2017-04-01T20:36:00Z"/>
              <w:rFonts w:eastAsiaTheme="minorEastAsia"/>
              <w:noProof/>
              <w:lang w:val="en-GB" w:eastAsia="en-GB"/>
            </w:rPr>
          </w:pPr>
          <w:del w:id="535" w:author="Fierce PC" w:date="2017-04-01T20:36:00Z">
            <w:r w:rsidRPr="007355E0" w:rsidDel="007355E0">
              <w:rPr>
                <w:rStyle w:val="Hyperlink"/>
                <w:noProof/>
              </w:rPr>
              <w:delText>Work Scheduling</w:delText>
            </w:r>
            <w:r w:rsidDel="007355E0">
              <w:rPr>
                <w:noProof/>
                <w:webHidden/>
              </w:rPr>
              <w:tab/>
              <w:delText>7</w:delText>
            </w:r>
          </w:del>
        </w:p>
        <w:p w:rsidR="007641F1" w:rsidDel="007355E0" w:rsidRDefault="007641F1">
          <w:pPr>
            <w:pStyle w:val="TOC1"/>
            <w:tabs>
              <w:tab w:val="right" w:leader="dot" w:pos="9016"/>
            </w:tabs>
            <w:rPr>
              <w:del w:id="536" w:author="Fierce PC" w:date="2017-04-01T20:36:00Z"/>
              <w:rFonts w:eastAsiaTheme="minorEastAsia"/>
              <w:noProof/>
              <w:lang w:val="en-GB" w:eastAsia="en-GB"/>
            </w:rPr>
          </w:pPr>
          <w:del w:id="537" w:author="Fierce PC" w:date="2017-04-01T20:36:00Z">
            <w:r w:rsidRPr="007355E0" w:rsidDel="007355E0">
              <w:rPr>
                <w:rStyle w:val="Hyperlink"/>
                <w:noProof/>
                <w:lang w:val="en-GB" w:eastAsia="en-GB"/>
              </w:rPr>
              <w:delText>List of tasks that need to be done (Weeks 1-24)</w:delText>
            </w:r>
            <w:r w:rsidDel="007355E0">
              <w:rPr>
                <w:noProof/>
                <w:webHidden/>
              </w:rPr>
              <w:tab/>
              <w:delText>8</w:delText>
            </w:r>
          </w:del>
        </w:p>
        <w:p w:rsidR="007641F1" w:rsidDel="007355E0" w:rsidRDefault="007641F1">
          <w:pPr>
            <w:pStyle w:val="TOC1"/>
            <w:tabs>
              <w:tab w:val="right" w:leader="dot" w:pos="9016"/>
            </w:tabs>
            <w:rPr>
              <w:del w:id="538" w:author="Fierce PC" w:date="2017-04-01T20:36:00Z"/>
              <w:rFonts w:eastAsiaTheme="minorEastAsia"/>
              <w:noProof/>
              <w:lang w:val="en-GB" w:eastAsia="en-GB"/>
            </w:rPr>
          </w:pPr>
          <w:del w:id="539" w:author="Fierce PC" w:date="2017-04-01T20:36:00Z">
            <w:r w:rsidRPr="007355E0" w:rsidDel="007355E0">
              <w:rPr>
                <w:rStyle w:val="Hyperlink"/>
                <w:noProof/>
                <w:lang w:val="en-GB" w:eastAsia="en-GB"/>
              </w:rPr>
              <w:delText>Tasks that need to happen for Technical Specification implementation</w:delText>
            </w:r>
            <w:r w:rsidDel="007355E0">
              <w:rPr>
                <w:noProof/>
                <w:webHidden/>
              </w:rPr>
              <w:tab/>
              <w:delText>9</w:delText>
            </w:r>
          </w:del>
        </w:p>
        <w:p w:rsidR="007641F1" w:rsidDel="007355E0" w:rsidRDefault="007641F1">
          <w:pPr>
            <w:pStyle w:val="TOC1"/>
            <w:tabs>
              <w:tab w:val="right" w:leader="dot" w:pos="9016"/>
            </w:tabs>
            <w:rPr>
              <w:del w:id="540" w:author="Fierce PC" w:date="2017-04-01T20:36:00Z"/>
              <w:rFonts w:eastAsiaTheme="minorEastAsia"/>
              <w:noProof/>
              <w:lang w:val="en-GB" w:eastAsia="en-GB"/>
            </w:rPr>
          </w:pPr>
          <w:del w:id="541" w:author="Fierce PC" w:date="2017-04-01T20:36:00Z">
            <w:r w:rsidRPr="007355E0" w:rsidDel="007355E0">
              <w:rPr>
                <w:rStyle w:val="Hyperlink"/>
                <w:noProof/>
              </w:rPr>
              <w:delText>What presently been done?</w:delText>
            </w:r>
            <w:r w:rsidDel="007355E0">
              <w:rPr>
                <w:noProof/>
                <w:webHidden/>
              </w:rPr>
              <w:tab/>
              <w:delText>9</w:delText>
            </w:r>
          </w:del>
        </w:p>
        <w:p w:rsidR="007641F1" w:rsidDel="007355E0" w:rsidRDefault="007641F1">
          <w:pPr>
            <w:pStyle w:val="TOC1"/>
            <w:tabs>
              <w:tab w:val="right" w:leader="dot" w:pos="9016"/>
            </w:tabs>
            <w:rPr>
              <w:del w:id="542" w:author="Fierce PC" w:date="2017-04-01T20:36:00Z"/>
              <w:rFonts w:eastAsiaTheme="minorEastAsia"/>
              <w:noProof/>
              <w:lang w:val="en-GB" w:eastAsia="en-GB"/>
            </w:rPr>
          </w:pPr>
          <w:del w:id="543" w:author="Fierce PC" w:date="2017-04-01T20:36:00Z">
            <w:r w:rsidRPr="007355E0" w:rsidDel="007355E0">
              <w:rPr>
                <w:rStyle w:val="Hyperlink"/>
                <w:noProof/>
              </w:rPr>
              <w:delText>Conclusion:</w:delText>
            </w:r>
            <w:r w:rsidDel="007355E0">
              <w:rPr>
                <w:noProof/>
                <w:webHidden/>
              </w:rPr>
              <w:tab/>
              <w:delText>10</w:delText>
            </w:r>
          </w:del>
        </w:p>
        <w:p w:rsidR="00664C84" w:rsidDel="007641F1" w:rsidRDefault="00664C84">
          <w:pPr>
            <w:pStyle w:val="TOC1"/>
            <w:tabs>
              <w:tab w:val="right" w:leader="dot" w:pos="9016"/>
            </w:tabs>
            <w:rPr>
              <w:del w:id="544" w:author="Fierce PC" w:date="2017-04-01T20:31:00Z"/>
              <w:rFonts w:eastAsiaTheme="minorEastAsia"/>
              <w:noProof/>
              <w:lang w:val="en-GB" w:eastAsia="en-GB"/>
            </w:rPr>
          </w:pPr>
          <w:del w:id="545" w:author="Fierce PC" w:date="2017-04-01T20:31:00Z">
            <w:r w:rsidRPr="007641F1" w:rsidDel="007641F1">
              <w:rPr>
                <w:rStyle w:val="Hyperlink"/>
                <w:noProof/>
              </w:rPr>
              <w:delText>Introduction</w:delText>
            </w:r>
            <w:r w:rsidDel="007641F1">
              <w:rPr>
                <w:noProof/>
                <w:webHidden/>
              </w:rPr>
              <w:tab/>
              <w:delText>2</w:delText>
            </w:r>
          </w:del>
        </w:p>
        <w:p w:rsidR="00664C84" w:rsidDel="007641F1" w:rsidRDefault="00664C84">
          <w:pPr>
            <w:pStyle w:val="TOC2"/>
            <w:rPr>
              <w:del w:id="546" w:author="Fierce PC" w:date="2017-04-01T20:31:00Z"/>
              <w:rFonts w:eastAsiaTheme="minorEastAsia"/>
              <w:noProof/>
              <w:lang w:val="en-GB" w:eastAsia="en-GB"/>
            </w:rPr>
          </w:pPr>
          <w:del w:id="547" w:author="Fierce PC" w:date="2017-04-01T20:31:00Z">
            <w:r w:rsidRPr="007641F1" w:rsidDel="007641F1">
              <w:rPr>
                <w:rStyle w:val="Hyperlink"/>
                <w:noProof/>
              </w:rPr>
              <w:delText>What needs to be done?</w:delText>
            </w:r>
            <w:r w:rsidDel="007641F1">
              <w:rPr>
                <w:noProof/>
                <w:webHidden/>
              </w:rPr>
              <w:tab/>
              <w:delText>3</w:delText>
            </w:r>
          </w:del>
        </w:p>
        <w:p w:rsidR="00664C84" w:rsidDel="007641F1" w:rsidRDefault="00664C84">
          <w:pPr>
            <w:pStyle w:val="TOC2"/>
            <w:rPr>
              <w:del w:id="548" w:author="Fierce PC" w:date="2017-04-01T20:31:00Z"/>
              <w:rFonts w:eastAsiaTheme="minorEastAsia"/>
              <w:noProof/>
              <w:lang w:val="en-GB" w:eastAsia="en-GB"/>
            </w:rPr>
          </w:pPr>
          <w:del w:id="549" w:author="Fierce PC" w:date="2017-04-01T20:31:00Z">
            <w:r w:rsidRPr="007641F1" w:rsidDel="007641F1">
              <w:rPr>
                <w:rStyle w:val="Hyperlink"/>
                <w:noProof/>
              </w:rPr>
              <w:delText>Who is going to do the tasks?</w:delText>
            </w:r>
            <w:r w:rsidDel="007641F1">
              <w:rPr>
                <w:noProof/>
                <w:webHidden/>
              </w:rPr>
              <w:tab/>
              <w:delText>4</w:delText>
            </w:r>
          </w:del>
        </w:p>
        <w:p w:rsidR="00664C84" w:rsidDel="007641F1" w:rsidRDefault="00664C84">
          <w:pPr>
            <w:pStyle w:val="TOC1"/>
            <w:tabs>
              <w:tab w:val="right" w:leader="dot" w:pos="9016"/>
            </w:tabs>
            <w:rPr>
              <w:del w:id="550" w:author="Fierce PC" w:date="2017-04-01T20:31:00Z"/>
              <w:rFonts w:eastAsiaTheme="minorEastAsia"/>
              <w:noProof/>
              <w:lang w:val="en-GB" w:eastAsia="en-GB"/>
            </w:rPr>
          </w:pPr>
          <w:del w:id="551" w:author="Fierce PC" w:date="2017-04-01T20:31:00Z">
            <w:r w:rsidRPr="007641F1" w:rsidDel="007641F1">
              <w:rPr>
                <w:rStyle w:val="Hyperlink"/>
                <w:noProof/>
              </w:rPr>
              <w:delText>Work breakdown structure</w:delText>
            </w:r>
            <w:r w:rsidDel="007641F1">
              <w:rPr>
                <w:noProof/>
                <w:webHidden/>
              </w:rPr>
              <w:tab/>
              <w:delText>5</w:delText>
            </w:r>
          </w:del>
        </w:p>
        <w:p w:rsidR="00664C84" w:rsidDel="007641F1" w:rsidRDefault="00664C84">
          <w:pPr>
            <w:pStyle w:val="TOC1"/>
            <w:tabs>
              <w:tab w:val="right" w:leader="dot" w:pos="9016"/>
            </w:tabs>
            <w:rPr>
              <w:del w:id="552" w:author="Fierce PC" w:date="2017-04-01T20:31:00Z"/>
              <w:rFonts w:eastAsiaTheme="minorEastAsia"/>
              <w:noProof/>
              <w:lang w:val="en-GB" w:eastAsia="en-GB"/>
            </w:rPr>
          </w:pPr>
          <w:del w:id="553" w:author="Fierce PC" w:date="2017-04-01T20:31:00Z">
            <w:r w:rsidRPr="007641F1" w:rsidDel="007641F1">
              <w:rPr>
                <w:rStyle w:val="Hyperlink"/>
                <w:noProof/>
              </w:rPr>
              <w:delText>Work Distribution:</w:delText>
            </w:r>
            <w:r w:rsidDel="007641F1">
              <w:rPr>
                <w:noProof/>
                <w:webHidden/>
              </w:rPr>
              <w:tab/>
              <w:delText>6</w:delText>
            </w:r>
          </w:del>
        </w:p>
        <w:p w:rsidR="00664C84" w:rsidDel="007641F1" w:rsidRDefault="00664C84">
          <w:pPr>
            <w:pStyle w:val="TOC2"/>
            <w:rPr>
              <w:del w:id="554" w:author="Fierce PC" w:date="2017-04-01T20:31:00Z"/>
              <w:rFonts w:eastAsiaTheme="minorEastAsia"/>
              <w:noProof/>
              <w:lang w:val="en-GB" w:eastAsia="en-GB"/>
            </w:rPr>
          </w:pPr>
          <w:del w:id="555" w:author="Fierce PC" w:date="2017-04-01T20:31:00Z">
            <w:r w:rsidRPr="007641F1" w:rsidDel="007641F1">
              <w:rPr>
                <w:rStyle w:val="Hyperlink"/>
                <w:noProof/>
              </w:rPr>
              <w:delText>Shirwa:</w:delText>
            </w:r>
            <w:r w:rsidDel="007641F1">
              <w:rPr>
                <w:noProof/>
                <w:webHidden/>
              </w:rPr>
              <w:tab/>
              <w:delText>6</w:delText>
            </w:r>
          </w:del>
        </w:p>
        <w:p w:rsidR="00664C84" w:rsidDel="007641F1" w:rsidRDefault="00664C84">
          <w:pPr>
            <w:pStyle w:val="TOC2"/>
            <w:rPr>
              <w:del w:id="556" w:author="Fierce PC" w:date="2017-04-01T20:31:00Z"/>
              <w:rFonts w:eastAsiaTheme="minorEastAsia"/>
              <w:noProof/>
              <w:lang w:val="en-GB" w:eastAsia="en-GB"/>
            </w:rPr>
          </w:pPr>
          <w:del w:id="557" w:author="Fierce PC" w:date="2017-04-01T20:31:00Z">
            <w:r w:rsidRPr="007641F1" w:rsidDel="007641F1">
              <w:rPr>
                <w:rStyle w:val="Hyperlink"/>
                <w:noProof/>
              </w:rPr>
              <w:delText>Mohamed:</w:delText>
            </w:r>
            <w:r w:rsidDel="007641F1">
              <w:rPr>
                <w:noProof/>
                <w:webHidden/>
              </w:rPr>
              <w:tab/>
              <w:delText>6</w:delText>
            </w:r>
          </w:del>
        </w:p>
        <w:p w:rsidR="00664C84" w:rsidDel="007641F1" w:rsidRDefault="00664C84">
          <w:pPr>
            <w:pStyle w:val="TOC2"/>
            <w:rPr>
              <w:del w:id="558" w:author="Fierce PC" w:date="2017-04-01T20:31:00Z"/>
              <w:rFonts w:eastAsiaTheme="minorEastAsia"/>
              <w:noProof/>
              <w:lang w:val="en-GB" w:eastAsia="en-GB"/>
            </w:rPr>
          </w:pPr>
          <w:del w:id="559" w:author="Fierce PC" w:date="2017-04-01T20:31:00Z">
            <w:r w:rsidRPr="007641F1" w:rsidDel="007641F1">
              <w:rPr>
                <w:rStyle w:val="Hyperlink"/>
                <w:noProof/>
              </w:rPr>
              <w:delText>Dependencies</w:delText>
            </w:r>
            <w:r w:rsidDel="007641F1">
              <w:rPr>
                <w:noProof/>
                <w:webHidden/>
              </w:rPr>
              <w:tab/>
              <w:delText>6</w:delText>
            </w:r>
          </w:del>
        </w:p>
        <w:p w:rsidR="00664C84" w:rsidDel="007641F1" w:rsidRDefault="00664C84">
          <w:pPr>
            <w:pStyle w:val="TOC1"/>
            <w:tabs>
              <w:tab w:val="right" w:leader="dot" w:pos="9016"/>
            </w:tabs>
            <w:rPr>
              <w:del w:id="560" w:author="Fierce PC" w:date="2017-04-01T20:31:00Z"/>
              <w:rFonts w:eastAsiaTheme="minorEastAsia"/>
              <w:noProof/>
              <w:lang w:val="en-GB" w:eastAsia="en-GB"/>
            </w:rPr>
          </w:pPr>
          <w:del w:id="561" w:author="Fierce PC" w:date="2017-04-01T20:31:00Z">
            <w:r w:rsidRPr="007641F1" w:rsidDel="007641F1">
              <w:rPr>
                <w:rStyle w:val="Hyperlink"/>
                <w:noProof/>
              </w:rPr>
              <w:delText>Work Scheduling</w:delText>
            </w:r>
            <w:r w:rsidDel="007641F1">
              <w:rPr>
                <w:noProof/>
                <w:webHidden/>
              </w:rPr>
              <w:tab/>
              <w:delText>7</w:delText>
            </w:r>
          </w:del>
        </w:p>
        <w:p w:rsidR="00664C84" w:rsidDel="007641F1" w:rsidRDefault="00664C84">
          <w:pPr>
            <w:pStyle w:val="TOC1"/>
            <w:tabs>
              <w:tab w:val="right" w:leader="dot" w:pos="9016"/>
            </w:tabs>
            <w:rPr>
              <w:del w:id="562" w:author="Fierce PC" w:date="2017-04-01T20:31:00Z"/>
              <w:rFonts w:eastAsiaTheme="minorEastAsia"/>
              <w:noProof/>
              <w:lang w:val="en-GB" w:eastAsia="en-GB"/>
            </w:rPr>
          </w:pPr>
          <w:del w:id="563" w:author="Fierce PC" w:date="2017-04-01T20:31:00Z">
            <w:r w:rsidRPr="007641F1" w:rsidDel="007641F1">
              <w:rPr>
                <w:rStyle w:val="Hyperlink"/>
                <w:noProof/>
                <w:lang w:val="en-GB" w:eastAsia="en-GB"/>
              </w:rPr>
              <w:delText>List of tasks that need to be done (Weeks 1-24)</w:delText>
            </w:r>
            <w:r w:rsidDel="007641F1">
              <w:rPr>
                <w:noProof/>
                <w:webHidden/>
              </w:rPr>
              <w:tab/>
              <w:delText>8</w:delText>
            </w:r>
          </w:del>
        </w:p>
        <w:p w:rsidR="00664C84" w:rsidDel="007641F1" w:rsidRDefault="00664C84">
          <w:pPr>
            <w:pStyle w:val="TOC1"/>
            <w:tabs>
              <w:tab w:val="right" w:leader="dot" w:pos="9016"/>
            </w:tabs>
            <w:rPr>
              <w:del w:id="564" w:author="Fierce PC" w:date="2017-04-01T20:31:00Z"/>
              <w:rFonts w:eastAsiaTheme="minorEastAsia"/>
              <w:noProof/>
              <w:lang w:val="en-GB" w:eastAsia="en-GB"/>
            </w:rPr>
          </w:pPr>
          <w:del w:id="565" w:author="Fierce PC" w:date="2017-04-01T20:31:00Z">
            <w:r w:rsidRPr="007641F1" w:rsidDel="007641F1">
              <w:rPr>
                <w:rStyle w:val="Hyperlink"/>
                <w:noProof/>
                <w:lang w:val="en-GB" w:eastAsia="en-GB"/>
              </w:rPr>
              <w:delText>Tasks that need to happen for Technical Specification implementation</w:delText>
            </w:r>
            <w:r w:rsidDel="007641F1">
              <w:rPr>
                <w:noProof/>
                <w:webHidden/>
              </w:rPr>
              <w:tab/>
              <w:delText>9</w:delText>
            </w:r>
          </w:del>
        </w:p>
        <w:p w:rsidR="00664C84" w:rsidDel="007641F1" w:rsidRDefault="00664C84">
          <w:pPr>
            <w:pStyle w:val="TOC1"/>
            <w:tabs>
              <w:tab w:val="right" w:leader="dot" w:pos="9016"/>
            </w:tabs>
            <w:rPr>
              <w:del w:id="566" w:author="Fierce PC" w:date="2017-04-01T20:31:00Z"/>
              <w:rFonts w:eastAsiaTheme="minorEastAsia"/>
              <w:noProof/>
              <w:lang w:val="en-GB" w:eastAsia="en-GB"/>
            </w:rPr>
          </w:pPr>
          <w:del w:id="567" w:author="Fierce PC" w:date="2017-04-01T20:31:00Z">
            <w:r w:rsidRPr="007641F1" w:rsidDel="007641F1">
              <w:rPr>
                <w:rStyle w:val="Hyperlink"/>
                <w:noProof/>
              </w:rPr>
              <w:delText>What presently been done?</w:delText>
            </w:r>
            <w:r w:rsidDel="007641F1">
              <w:rPr>
                <w:noProof/>
                <w:webHidden/>
              </w:rPr>
              <w:tab/>
              <w:delText>9</w:delText>
            </w:r>
          </w:del>
        </w:p>
        <w:p w:rsidR="00664C84" w:rsidDel="007641F1" w:rsidRDefault="00664C84">
          <w:pPr>
            <w:pStyle w:val="TOC1"/>
            <w:tabs>
              <w:tab w:val="right" w:leader="dot" w:pos="9016"/>
            </w:tabs>
            <w:rPr>
              <w:del w:id="568" w:author="Fierce PC" w:date="2017-04-01T20:31:00Z"/>
              <w:rFonts w:eastAsiaTheme="minorEastAsia"/>
              <w:noProof/>
              <w:lang w:val="en-GB" w:eastAsia="en-GB"/>
            </w:rPr>
          </w:pPr>
          <w:del w:id="569" w:author="Fierce PC" w:date="2017-04-01T20:31:00Z">
            <w:r w:rsidRPr="007641F1" w:rsidDel="007641F1">
              <w:rPr>
                <w:rStyle w:val="Hyperlink"/>
                <w:noProof/>
              </w:rPr>
              <w:delText>Conclusion:</w:delText>
            </w:r>
            <w:r w:rsidDel="007641F1">
              <w:rPr>
                <w:noProof/>
                <w:webHidden/>
              </w:rPr>
              <w:tab/>
              <w:delText>10</w:delText>
            </w:r>
          </w:del>
        </w:p>
        <w:p w:rsidR="00653C9A" w:rsidDel="00664C84" w:rsidRDefault="00653C9A">
          <w:pPr>
            <w:pStyle w:val="TOC1"/>
            <w:tabs>
              <w:tab w:val="right" w:leader="dot" w:pos="9016"/>
            </w:tabs>
            <w:rPr>
              <w:del w:id="570" w:author="Fierce PC" w:date="2017-04-01T18:17:00Z"/>
              <w:rFonts w:eastAsiaTheme="minorEastAsia"/>
              <w:noProof/>
              <w:lang w:val="en-GB" w:eastAsia="en-GB"/>
            </w:rPr>
          </w:pPr>
          <w:del w:id="571" w:author="Fierce PC" w:date="2017-04-01T18:17:00Z">
            <w:r w:rsidRPr="00664C84" w:rsidDel="00664C84">
              <w:rPr>
                <w:rStyle w:val="Hyperlink"/>
                <w:noProof/>
              </w:rPr>
              <w:delText>Introduction</w:delText>
            </w:r>
            <w:r w:rsidDel="00664C84">
              <w:rPr>
                <w:noProof/>
                <w:webHidden/>
              </w:rPr>
              <w:tab/>
              <w:delText>2</w:delText>
            </w:r>
          </w:del>
        </w:p>
        <w:p w:rsidR="00653C9A" w:rsidDel="00664C84" w:rsidRDefault="00653C9A">
          <w:pPr>
            <w:pStyle w:val="TOC2"/>
            <w:rPr>
              <w:del w:id="572" w:author="Fierce PC" w:date="2017-04-01T18:17:00Z"/>
              <w:rFonts w:eastAsiaTheme="minorEastAsia"/>
              <w:noProof/>
              <w:lang w:val="en-GB" w:eastAsia="en-GB"/>
            </w:rPr>
          </w:pPr>
          <w:del w:id="573" w:author="Fierce PC" w:date="2017-04-01T18:17:00Z">
            <w:r w:rsidRPr="00664C84" w:rsidDel="00664C84">
              <w:rPr>
                <w:rStyle w:val="Hyperlink"/>
                <w:noProof/>
              </w:rPr>
              <w:delText>What needs to be done?</w:delText>
            </w:r>
            <w:r w:rsidDel="00664C84">
              <w:rPr>
                <w:noProof/>
                <w:webHidden/>
              </w:rPr>
              <w:tab/>
              <w:delText>3</w:delText>
            </w:r>
          </w:del>
        </w:p>
        <w:p w:rsidR="00653C9A" w:rsidDel="00664C84" w:rsidRDefault="00653C9A">
          <w:pPr>
            <w:pStyle w:val="TOC2"/>
            <w:rPr>
              <w:del w:id="574" w:author="Fierce PC" w:date="2017-04-01T18:17:00Z"/>
              <w:rFonts w:eastAsiaTheme="minorEastAsia"/>
              <w:noProof/>
              <w:lang w:val="en-GB" w:eastAsia="en-GB"/>
            </w:rPr>
          </w:pPr>
          <w:del w:id="575" w:author="Fierce PC" w:date="2017-04-01T18:17:00Z">
            <w:r w:rsidRPr="00664C84" w:rsidDel="00664C84">
              <w:rPr>
                <w:rStyle w:val="Hyperlink"/>
                <w:noProof/>
              </w:rPr>
              <w:delText>Who is going to do the tasks?</w:delText>
            </w:r>
            <w:r w:rsidDel="00664C84">
              <w:rPr>
                <w:noProof/>
                <w:webHidden/>
              </w:rPr>
              <w:tab/>
              <w:delText>4</w:delText>
            </w:r>
          </w:del>
        </w:p>
        <w:p w:rsidR="00653C9A" w:rsidDel="00664C84" w:rsidRDefault="00653C9A">
          <w:pPr>
            <w:pStyle w:val="TOC1"/>
            <w:tabs>
              <w:tab w:val="right" w:leader="dot" w:pos="9016"/>
            </w:tabs>
            <w:rPr>
              <w:del w:id="576" w:author="Fierce PC" w:date="2017-04-01T18:17:00Z"/>
              <w:rFonts w:eastAsiaTheme="minorEastAsia"/>
              <w:noProof/>
              <w:lang w:val="en-GB" w:eastAsia="en-GB"/>
            </w:rPr>
          </w:pPr>
          <w:del w:id="577" w:author="Fierce PC" w:date="2017-04-01T18:17:00Z">
            <w:r w:rsidRPr="00664C84" w:rsidDel="00664C84">
              <w:rPr>
                <w:rStyle w:val="Hyperlink"/>
                <w:noProof/>
              </w:rPr>
              <w:delText>Work breakdown structure</w:delText>
            </w:r>
            <w:r w:rsidDel="00664C84">
              <w:rPr>
                <w:noProof/>
                <w:webHidden/>
              </w:rPr>
              <w:tab/>
              <w:delText>5</w:delText>
            </w:r>
          </w:del>
        </w:p>
        <w:p w:rsidR="00653C9A" w:rsidDel="00664C84" w:rsidRDefault="00653C9A">
          <w:pPr>
            <w:pStyle w:val="TOC1"/>
            <w:tabs>
              <w:tab w:val="right" w:leader="dot" w:pos="9016"/>
            </w:tabs>
            <w:rPr>
              <w:del w:id="578" w:author="Fierce PC" w:date="2017-04-01T18:17:00Z"/>
              <w:rFonts w:eastAsiaTheme="minorEastAsia"/>
              <w:noProof/>
              <w:lang w:val="en-GB" w:eastAsia="en-GB"/>
            </w:rPr>
          </w:pPr>
          <w:del w:id="579" w:author="Fierce PC" w:date="2017-04-01T18:17:00Z">
            <w:r w:rsidRPr="00664C84" w:rsidDel="00664C84">
              <w:rPr>
                <w:rStyle w:val="Hyperlink"/>
                <w:noProof/>
              </w:rPr>
              <w:delText>Work Distribution:</w:delText>
            </w:r>
            <w:r w:rsidDel="00664C84">
              <w:rPr>
                <w:noProof/>
                <w:webHidden/>
              </w:rPr>
              <w:tab/>
              <w:delText>6</w:delText>
            </w:r>
          </w:del>
        </w:p>
        <w:p w:rsidR="00653C9A" w:rsidDel="00664C84" w:rsidRDefault="00653C9A">
          <w:pPr>
            <w:pStyle w:val="TOC2"/>
            <w:rPr>
              <w:del w:id="580" w:author="Fierce PC" w:date="2017-04-01T18:17:00Z"/>
              <w:rFonts w:eastAsiaTheme="minorEastAsia"/>
              <w:noProof/>
              <w:lang w:val="en-GB" w:eastAsia="en-GB"/>
            </w:rPr>
          </w:pPr>
          <w:del w:id="581" w:author="Fierce PC" w:date="2017-04-01T18:17:00Z">
            <w:r w:rsidRPr="00664C84" w:rsidDel="00664C84">
              <w:rPr>
                <w:rStyle w:val="Hyperlink"/>
                <w:noProof/>
              </w:rPr>
              <w:delText>Shirwa:</w:delText>
            </w:r>
            <w:r w:rsidDel="00664C84">
              <w:rPr>
                <w:noProof/>
                <w:webHidden/>
              </w:rPr>
              <w:tab/>
              <w:delText>6</w:delText>
            </w:r>
          </w:del>
        </w:p>
        <w:p w:rsidR="00653C9A" w:rsidDel="00664C84" w:rsidRDefault="00653C9A">
          <w:pPr>
            <w:pStyle w:val="TOC2"/>
            <w:rPr>
              <w:del w:id="582" w:author="Fierce PC" w:date="2017-04-01T18:17:00Z"/>
              <w:rFonts w:eastAsiaTheme="minorEastAsia"/>
              <w:noProof/>
              <w:lang w:val="en-GB" w:eastAsia="en-GB"/>
            </w:rPr>
          </w:pPr>
          <w:del w:id="583" w:author="Fierce PC" w:date="2017-04-01T18:17:00Z">
            <w:r w:rsidRPr="00664C84" w:rsidDel="00664C84">
              <w:rPr>
                <w:rStyle w:val="Hyperlink"/>
                <w:noProof/>
              </w:rPr>
              <w:delText>Mohamed:</w:delText>
            </w:r>
            <w:r w:rsidDel="00664C84">
              <w:rPr>
                <w:noProof/>
                <w:webHidden/>
              </w:rPr>
              <w:tab/>
              <w:delText>6</w:delText>
            </w:r>
          </w:del>
        </w:p>
        <w:p w:rsidR="00653C9A" w:rsidDel="00664C84" w:rsidRDefault="00653C9A">
          <w:pPr>
            <w:pStyle w:val="TOC2"/>
            <w:rPr>
              <w:del w:id="584" w:author="Fierce PC" w:date="2017-04-01T18:17:00Z"/>
              <w:rFonts w:eastAsiaTheme="minorEastAsia"/>
              <w:noProof/>
              <w:lang w:val="en-GB" w:eastAsia="en-GB"/>
            </w:rPr>
          </w:pPr>
          <w:del w:id="585" w:author="Fierce PC" w:date="2017-04-01T18:17:00Z">
            <w:r w:rsidRPr="00664C84" w:rsidDel="00664C84">
              <w:rPr>
                <w:rStyle w:val="Hyperlink"/>
                <w:noProof/>
              </w:rPr>
              <w:delText>Dependencies</w:delText>
            </w:r>
            <w:r w:rsidDel="00664C84">
              <w:rPr>
                <w:noProof/>
                <w:webHidden/>
              </w:rPr>
              <w:tab/>
              <w:delText>6</w:delText>
            </w:r>
          </w:del>
        </w:p>
        <w:p w:rsidR="00653C9A" w:rsidDel="00664C84" w:rsidRDefault="00653C9A">
          <w:pPr>
            <w:pStyle w:val="TOC1"/>
            <w:tabs>
              <w:tab w:val="right" w:leader="dot" w:pos="9016"/>
            </w:tabs>
            <w:rPr>
              <w:del w:id="586" w:author="Fierce PC" w:date="2017-04-01T18:17:00Z"/>
              <w:rFonts w:eastAsiaTheme="minorEastAsia"/>
              <w:noProof/>
              <w:lang w:val="en-GB" w:eastAsia="en-GB"/>
            </w:rPr>
          </w:pPr>
          <w:del w:id="587" w:author="Fierce PC" w:date="2017-04-01T18:17:00Z">
            <w:r w:rsidRPr="00664C84" w:rsidDel="00664C84">
              <w:rPr>
                <w:rStyle w:val="Hyperlink"/>
                <w:noProof/>
              </w:rPr>
              <w:delText>Work Scheduling</w:delText>
            </w:r>
            <w:r w:rsidDel="00664C84">
              <w:rPr>
                <w:noProof/>
                <w:webHidden/>
              </w:rPr>
              <w:tab/>
              <w:delText>7</w:delText>
            </w:r>
          </w:del>
        </w:p>
        <w:p w:rsidR="00653C9A" w:rsidDel="00664C84" w:rsidRDefault="00653C9A">
          <w:pPr>
            <w:pStyle w:val="TOC1"/>
            <w:tabs>
              <w:tab w:val="right" w:leader="dot" w:pos="9016"/>
            </w:tabs>
            <w:rPr>
              <w:del w:id="588" w:author="Fierce PC" w:date="2017-04-01T18:17:00Z"/>
              <w:rFonts w:eastAsiaTheme="minorEastAsia"/>
              <w:noProof/>
              <w:lang w:val="en-GB" w:eastAsia="en-GB"/>
            </w:rPr>
          </w:pPr>
          <w:del w:id="589" w:author="Fierce PC" w:date="2017-04-01T18:17:00Z">
            <w:r w:rsidRPr="00664C84" w:rsidDel="00664C84">
              <w:rPr>
                <w:rStyle w:val="Hyperlink"/>
                <w:noProof/>
                <w:lang w:val="en-GB" w:eastAsia="en-GB"/>
              </w:rPr>
              <w:delText>List of tasks that need to be done (Weeks 1-24)</w:delText>
            </w:r>
            <w:r w:rsidDel="00664C84">
              <w:rPr>
                <w:noProof/>
                <w:webHidden/>
              </w:rPr>
              <w:tab/>
              <w:delText>8</w:delText>
            </w:r>
          </w:del>
        </w:p>
        <w:p w:rsidR="00653C9A" w:rsidDel="00664C84" w:rsidRDefault="00653C9A">
          <w:pPr>
            <w:pStyle w:val="TOC1"/>
            <w:tabs>
              <w:tab w:val="right" w:leader="dot" w:pos="9016"/>
            </w:tabs>
            <w:rPr>
              <w:del w:id="590" w:author="Fierce PC" w:date="2017-04-01T18:17:00Z"/>
              <w:rFonts w:eastAsiaTheme="minorEastAsia"/>
              <w:noProof/>
              <w:lang w:val="en-GB" w:eastAsia="en-GB"/>
            </w:rPr>
          </w:pPr>
          <w:del w:id="591" w:author="Fierce PC" w:date="2017-04-01T18:17:00Z">
            <w:r w:rsidRPr="00664C84" w:rsidDel="00664C84">
              <w:rPr>
                <w:rStyle w:val="Hyperlink"/>
                <w:noProof/>
                <w:lang w:val="en-GB" w:eastAsia="en-GB"/>
              </w:rPr>
              <w:delText>Tasks that need to happen for Technical Specification implementation</w:delText>
            </w:r>
            <w:r w:rsidDel="00664C84">
              <w:rPr>
                <w:noProof/>
                <w:webHidden/>
              </w:rPr>
              <w:tab/>
              <w:delText>8</w:delText>
            </w:r>
          </w:del>
        </w:p>
        <w:p w:rsidR="00653C9A" w:rsidDel="00664C84" w:rsidRDefault="00653C9A">
          <w:pPr>
            <w:pStyle w:val="TOC1"/>
            <w:tabs>
              <w:tab w:val="right" w:leader="dot" w:pos="9016"/>
            </w:tabs>
            <w:rPr>
              <w:del w:id="592" w:author="Fierce PC" w:date="2017-04-01T18:17:00Z"/>
              <w:rFonts w:eastAsiaTheme="minorEastAsia"/>
              <w:noProof/>
              <w:lang w:val="en-GB" w:eastAsia="en-GB"/>
            </w:rPr>
          </w:pPr>
          <w:del w:id="593" w:author="Fierce PC" w:date="2017-04-01T18:17:00Z">
            <w:r w:rsidRPr="00664C84" w:rsidDel="00664C84">
              <w:rPr>
                <w:rStyle w:val="Hyperlink"/>
                <w:noProof/>
              </w:rPr>
              <w:delText>What presently been done?</w:delText>
            </w:r>
            <w:r w:rsidDel="00664C84">
              <w:rPr>
                <w:noProof/>
                <w:webHidden/>
              </w:rPr>
              <w:tab/>
              <w:delText>8</w:delText>
            </w:r>
          </w:del>
        </w:p>
        <w:p w:rsidR="00653C9A" w:rsidDel="00664C84" w:rsidRDefault="00653C9A">
          <w:pPr>
            <w:pStyle w:val="TOC1"/>
            <w:tabs>
              <w:tab w:val="right" w:leader="dot" w:pos="9016"/>
            </w:tabs>
            <w:rPr>
              <w:del w:id="594" w:author="Fierce PC" w:date="2017-04-01T18:17:00Z"/>
              <w:rFonts w:eastAsiaTheme="minorEastAsia"/>
              <w:noProof/>
              <w:lang w:val="en-GB" w:eastAsia="en-GB"/>
            </w:rPr>
          </w:pPr>
          <w:del w:id="595" w:author="Fierce PC" w:date="2017-04-01T18:17:00Z">
            <w:r w:rsidRPr="00664C84" w:rsidDel="00664C84">
              <w:rPr>
                <w:rStyle w:val="Hyperlink"/>
                <w:noProof/>
              </w:rPr>
              <w:delText>Conclusion:</w:delText>
            </w:r>
            <w:r w:rsidDel="00664C84">
              <w:rPr>
                <w:noProof/>
                <w:webHidden/>
              </w:rPr>
              <w:tab/>
              <w:delText>10</w:delText>
            </w:r>
          </w:del>
        </w:p>
        <w:p w:rsidR="00367500" w:rsidDel="00653C9A" w:rsidRDefault="00367500">
          <w:pPr>
            <w:pStyle w:val="TOC1"/>
            <w:tabs>
              <w:tab w:val="right" w:leader="dot" w:pos="9016"/>
            </w:tabs>
            <w:rPr>
              <w:del w:id="596" w:author="Fierce PC" w:date="2017-04-01T17:50:00Z"/>
              <w:rFonts w:eastAsiaTheme="minorEastAsia"/>
              <w:noProof/>
              <w:lang w:val="en-GB" w:eastAsia="en-GB"/>
            </w:rPr>
          </w:pPr>
          <w:del w:id="597" w:author="Fierce PC" w:date="2017-04-01T17:50:00Z">
            <w:r w:rsidRPr="00653C9A" w:rsidDel="00653C9A">
              <w:rPr>
                <w:noProof/>
                <w:rPrChange w:id="598" w:author="Fierce PC" w:date="2017-04-01T17:50:00Z">
                  <w:rPr>
                    <w:rStyle w:val="Hyperlink"/>
                    <w:noProof/>
                  </w:rPr>
                </w:rPrChange>
              </w:rPr>
              <w:delText>Introduction</w:delText>
            </w:r>
            <w:r w:rsidDel="00653C9A">
              <w:rPr>
                <w:noProof/>
                <w:webHidden/>
              </w:rPr>
              <w:tab/>
              <w:delText>2</w:delText>
            </w:r>
          </w:del>
        </w:p>
        <w:p w:rsidR="00367500" w:rsidDel="00653C9A" w:rsidRDefault="00367500">
          <w:pPr>
            <w:pStyle w:val="TOC2"/>
            <w:rPr>
              <w:del w:id="599" w:author="Fierce PC" w:date="2017-04-01T17:50:00Z"/>
              <w:rFonts w:eastAsiaTheme="minorEastAsia"/>
              <w:noProof/>
              <w:lang w:val="en-GB" w:eastAsia="en-GB"/>
            </w:rPr>
          </w:pPr>
          <w:del w:id="600" w:author="Fierce PC" w:date="2017-04-01T17:50:00Z">
            <w:r w:rsidRPr="00653C9A" w:rsidDel="00653C9A">
              <w:rPr>
                <w:noProof/>
                <w:rPrChange w:id="601" w:author="Fierce PC" w:date="2017-04-01T17:50:00Z">
                  <w:rPr>
                    <w:rStyle w:val="Hyperlink"/>
                    <w:noProof/>
                  </w:rPr>
                </w:rPrChange>
              </w:rPr>
              <w:delText>What needs to be done?</w:delText>
            </w:r>
            <w:r w:rsidDel="00653C9A">
              <w:rPr>
                <w:noProof/>
                <w:webHidden/>
              </w:rPr>
              <w:tab/>
              <w:delText>3</w:delText>
            </w:r>
          </w:del>
        </w:p>
        <w:p w:rsidR="00367500" w:rsidDel="00653C9A" w:rsidRDefault="00367500">
          <w:pPr>
            <w:pStyle w:val="TOC2"/>
            <w:rPr>
              <w:del w:id="602" w:author="Fierce PC" w:date="2017-04-01T17:50:00Z"/>
              <w:rFonts w:eastAsiaTheme="minorEastAsia"/>
              <w:noProof/>
              <w:lang w:val="en-GB" w:eastAsia="en-GB"/>
            </w:rPr>
          </w:pPr>
          <w:del w:id="603" w:author="Fierce PC" w:date="2017-04-01T17:50:00Z">
            <w:r w:rsidRPr="00653C9A" w:rsidDel="00653C9A">
              <w:rPr>
                <w:noProof/>
                <w:rPrChange w:id="604" w:author="Fierce PC" w:date="2017-04-01T17:50:00Z">
                  <w:rPr>
                    <w:rStyle w:val="Hyperlink"/>
                    <w:noProof/>
                  </w:rPr>
                </w:rPrChange>
              </w:rPr>
              <w:delText>Who is going to do the tasks?</w:delText>
            </w:r>
            <w:r w:rsidDel="00653C9A">
              <w:rPr>
                <w:noProof/>
                <w:webHidden/>
              </w:rPr>
              <w:tab/>
              <w:delText>4</w:delText>
            </w:r>
          </w:del>
        </w:p>
        <w:p w:rsidR="00367500" w:rsidDel="00653C9A" w:rsidRDefault="00367500">
          <w:pPr>
            <w:pStyle w:val="TOC1"/>
            <w:tabs>
              <w:tab w:val="right" w:leader="dot" w:pos="9016"/>
            </w:tabs>
            <w:rPr>
              <w:del w:id="605" w:author="Fierce PC" w:date="2017-04-01T17:50:00Z"/>
              <w:rFonts w:eastAsiaTheme="minorEastAsia"/>
              <w:noProof/>
              <w:lang w:val="en-GB" w:eastAsia="en-GB"/>
            </w:rPr>
          </w:pPr>
          <w:del w:id="606" w:author="Fierce PC" w:date="2017-04-01T17:50:00Z">
            <w:r w:rsidRPr="00653C9A" w:rsidDel="00653C9A">
              <w:rPr>
                <w:noProof/>
                <w:rPrChange w:id="607" w:author="Fierce PC" w:date="2017-04-01T17:50:00Z">
                  <w:rPr>
                    <w:rStyle w:val="Hyperlink"/>
                    <w:noProof/>
                  </w:rPr>
                </w:rPrChange>
              </w:rPr>
              <w:delText>Work breakdown structure</w:delText>
            </w:r>
            <w:r w:rsidDel="00653C9A">
              <w:rPr>
                <w:noProof/>
                <w:webHidden/>
              </w:rPr>
              <w:tab/>
              <w:delText>5</w:delText>
            </w:r>
          </w:del>
        </w:p>
        <w:p w:rsidR="00367500" w:rsidDel="00653C9A" w:rsidRDefault="00367500">
          <w:pPr>
            <w:pStyle w:val="TOC1"/>
            <w:tabs>
              <w:tab w:val="right" w:leader="dot" w:pos="9016"/>
            </w:tabs>
            <w:rPr>
              <w:del w:id="608" w:author="Fierce PC" w:date="2017-04-01T17:50:00Z"/>
              <w:rFonts w:eastAsiaTheme="minorEastAsia"/>
              <w:noProof/>
              <w:lang w:val="en-GB" w:eastAsia="en-GB"/>
            </w:rPr>
          </w:pPr>
          <w:del w:id="609" w:author="Fierce PC" w:date="2017-04-01T17:50:00Z">
            <w:r w:rsidRPr="00653C9A" w:rsidDel="00653C9A">
              <w:rPr>
                <w:noProof/>
                <w:rPrChange w:id="610" w:author="Fierce PC" w:date="2017-04-01T17:50:00Z">
                  <w:rPr>
                    <w:rStyle w:val="Hyperlink"/>
                    <w:noProof/>
                  </w:rPr>
                </w:rPrChange>
              </w:rPr>
              <w:delText>Work Distribution:</w:delText>
            </w:r>
            <w:r w:rsidDel="00653C9A">
              <w:rPr>
                <w:noProof/>
                <w:webHidden/>
              </w:rPr>
              <w:tab/>
              <w:delText>6</w:delText>
            </w:r>
          </w:del>
        </w:p>
        <w:p w:rsidR="00367500" w:rsidDel="00653C9A" w:rsidRDefault="00367500">
          <w:pPr>
            <w:pStyle w:val="TOC2"/>
            <w:rPr>
              <w:del w:id="611" w:author="Fierce PC" w:date="2017-04-01T17:50:00Z"/>
              <w:rFonts w:eastAsiaTheme="minorEastAsia"/>
              <w:noProof/>
              <w:lang w:val="en-GB" w:eastAsia="en-GB"/>
            </w:rPr>
          </w:pPr>
          <w:del w:id="612" w:author="Fierce PC" w:date="2017-04-01T17:50:00Z">
            <w:r w:rsidRPr="00653C9A" w:rsidDel="00653C9A">
              <w:rPr>
                <w:noProof/>
                <w:rPrChange w:id="613" w:author="Fierce PC" w:date="2017-04-01T17:50:00Z">
                  <w:rPr>
                    <w:rStyle w:val="Hyperlink"/>
                    <w:noProof/>
                  </w:rPr>
                </w:rPrChange>
              </w:rPr>
              <w:delText>Shirwa:</w:delText>
            </w:r>
            <w:r w:rsidDel="00653C9A">
              <w:rPr>
                <w:noProof/>
                <w:webHidden/>
              </w:rPr>
              <w:tab/>
              <w:delText>6</w:delText>
            </w:r>
          </w:del>
        </w:p>
        <w:p w:rsidR="00367500" w:rsidDel="00653C9A" w:rsidRDefault="00367500">
          <w:pPr>
            <w:pStyle w:val="TOC2"/>
            <w:rPr>
              <w:del w:id="614" w:author="Fierce PC" w:date="2017-04-01T17:50:00Z"/>
              <w:rFonts w:eastAsiaTheme="minorEastAsia"/>
              <w:noProof/>
              <w:lang w:val="en-GB" w:eastAsia="en-GB"/>
            </w:rPr>
          </w:pPr>
          <w:del w:id="615" w:author="Fierce PC" w:date="2017-04-01T17:50:00Z">
            <w:r w:rsidRPr="00653C9A" w:rsidDel="00653C9A">
              <w:rPr>
                <w:noProof/>
                <w:rPrChange w:id="616" w:author="Fierce PC" w:date="2017-04-01T17:50:00Z">
                  <w:rPr>
                    <w:rStyle w:val="Hyperlink"/>
                    <w:noProof/>
                  </w:rPr>
                </w:rPrChange>
              </w:rPr>
              <w:delText>Mohamed:</w:delText>
            </w:r>
            <w:r w:rsidDel="00653C9A">
              <w:rPr>
                <w:noProof/>
                <w:webHidden/>
              </w:rPr>
              <w:tab/>
              <w:delText>6</w:delText>
            </w:r>
          </w:del>
        </w:p>
        <w:p w:rsidR="00367500" w:rsidDel="00653C9A" w:rsidRDefault="00367500">
          <w:pPr>
            <w:pStyle w:val="TOC2"/>
            <w:rPr>
              <w:del w:id="617" w:author="Fierce PC" w:date="2017-04-01T17:50:00Z"/>
              <w:rFonts w:eastAsiaTheme="minorEastAsia"/>
              <w:noProof/>
              <w:lang w:val="en-GB" w:eastAsia="en-GB"/>
            </w:rPr>
          </w:pPr>
          <w:del w:id="618" w:author="Fierce PC" w:date="2017-04-01T17:50:00Z">
            <w:r w:rsidRPr="00653C9A" w:rsidDel="00653C9A">
              <w:rPr>
                <w:noProof/>
                <w:rPrChange w:id="619" w:author="Fierce PC" w:date="2017-04-01T17:50:00Z">
                  <w:rPr>
                    <w:rStyle w:val="Hyperlink"/>
                    <w:noProof/>
                  </w:rPr>
                </w:rPrChange>
              </w:rPr>
              <w:delText>Dependencies</w:delText>
            </w:r>
            <w:r w:rsidDel="00653C9A">
              <w:rPr>
                <w:noProof/>
                <w:webHidden/>
              </w:rPr>
              <w:tab/>
              <w:delText>6</w:delText>
            </w:r>
          </w:del>
        </w:p>
        <w:p w:rsidR="00367500" w:rsidDel="00653C9A" w:rsidRDefault="00367500">
          <w:pPr>
            <w:pStyle w:val="TOC1"/>
            <w:tabs>
              <w:tab w:val="right" w:leader="dot" w:pos="9016"/>
            </w:tabs>
            <w:rPr>
              <w:del w:id="620" w:author="Fierce PC" w:date="2017-04-01T17:50:00Z"/>
              <w:rFonts w:eastAsiaTheme="minorEastAsia"/>
              <w:noProof/>
              <w:lang w:val="en-GB" w:eastAsia="en-GB"/>
            </w:rPr>
          </w:pPr>
          <w:del w:id="621" w:author="Fierce PC" w:date="2017-04-01T17:50:00Z">
            <w:r w:rsidRPr="00653C9A" w:rsidDel="00653C9A">
              <w:rPr>
                <w:noProof/>
                <w:rPrChange w:id="622" w:author="Fierce PC" w:date="2017-04-01T17:50:00Z">
                  <w:rPr>
                    <w:rStyle w:val="Hyperlink"/>
                    <w:noProof/>
                  </w:rPr>
                </w:rPrChange>
              </w:rPr>
              <w:delText>Work Scheduling</w:delText>
            </w:r>
            <w:r w:rsidDel="00653C9A">
              <w:rPr>
                <w:noProof/>
                <w:webHidden/>
              </w:rPr>
              <w:tab/>
              <w:delText>7</w:delText>
            </w:r>
          </w:del>
        </w:p>
        <w:p w:rsidR="00367500" w:rsidDel="00653C9A" w:rsidRDefault="00367500">
          <w:pPr>
            <w:pStyle w:val="TOC1"/>
            <w:tabs>
              <w:tab w:val="right" w:leader="dot" w:pos="9016"/>
            </w:tabs>
            <w:rPr>
              <w:del w:id="623" w:author="Fierce PC" w:date="2017-04-01T17:50:00Z"/>
              <w:rFonts w:eastAsiaTheme="minorEastAsia"/>
              <w:noProof/>
              <w:lang w:val="en-GB" w:eastAsia="en-GB"/>
            </w:rPr>
          </w:pPr>
          <w:del w:id="624" w:author="Fierce PC" w:date="2017-04-01T17:50:00Z">
            <w:r w:rsidRPr="00653C9A" w:rsidDel="00653C9A">
              <w:rPr>
                <w:noProof/>
                <w:rPrChange w:id="625" w:author="Fierce PC" w:date="2017-04-01T17:50:00Z">
                  <w:rPr>
                    <w:rStyle w:val="Hyperlink"/>
                    <w:noProof/>
                    <w:lang w:val="en-GB" w:eastAsia="en-GB"/>
                  </w:rPr>
                </w:rPrChange>
              </w:rPr>
              <w:delText>List of tasks that need to be done (Weeks 1-24)</w:delText>
            </w:r>
            <w:r w:rsidDel="00653C9A">
              <w:rPr>
                <w:noProof/>
                <w:webHidden/>
              </w:rPr>
              <w:tab/>
              <w:delText>8</w:delText>
            </w:r>
          </w:del>
        </w:p>
        <w:p w:rsidR="00367500" w:rsidDel="00653C9A" w:rsidRDefault="00367500">
          <w:pPr>
            <w:pStyle w:val="TOC1"/>
            <w:tabs>
              <w:tab w:val="right" w:leader="dot" w:pos="9016"/>
            </w:tabs>
            <w:rPr>
              <w:del w:id="626" w:author="Fierce PC" w:date="2017-04-01T17:50:00Z"/>
              <w:rFonts w:eastAsiaTheme="minorEastAsia"/>
              <w:noProof/>
              <w:lang w:val="en-GB" w:eastAsia="en-GB"/>
            </w:rPr>
          </w:pPr>
          <w:del w:id="627" w:author="Fierce PC" w:date="2017-04-01T17:50:00Z">
            <w:r w:rsidRPr="00653C9A" w:rsidDel="00653C9A">
              <w:rPr>
                <w:noProof/>
                <w:rPrChange w:id="628" w:author="Fierce PC" w:date="2017-04-01T17:50:00Z">
                  <w:rPr>
                    <w:rStyle w:val="Hyperlink"/>
                    <w:noProof/>
                    <w:lang w:val="en-GB" w:eastAsia="en-GB"/>
                  </w:rPr>
                </w:rPrChange>
              </w:rPr>
              <w:delText>Tasks that need to happen for Technical Specification implementation</w:delText>
            </w:r>
            <w:r w:rsidDel="00653C9A">
              <w:rPr>
                <w:noProof/>
                <w:webHidden/>
              </w:rPr>
              <w:tab/>
              <w:delText>8</w:delText>
            </w:r>
          </w:del>
        </w:p>
        <w:p w:rsidR="00367500" w:rsidDel="00653C9A" w:rsidRDefault="00367500">
          <w:pPr>
            <w:pStyle w:val="TOC1"/>
            <w:tabs>
              <w:tab w:val="right" w:leader="dot" w:pos="9016"/>
            </w:tabs>
            <w:rPr>
              <w:del w:id="629" w:author="Fierce PC" w:date="2017-04-01T17:50:00Z"/>
              <w:rFonts w:eastAsiaTheme="minorEastAsia"/>
              <w:noProof/>
              <w:lang w:val="en-GB" w:eastAsia="en-GB"/>
            </w:rPr>
          </w:pPr>
          <w:del w:id="630" w:author="Fierce PC" w:date="2017-04-01T17:50:00Z">
            <w:r w:rsidRPr="00653C9A" w:rsidDel="00653C9A">
              <w:rPr>
                <w:noProof/>
                <w:rPrChange w:id="631" w:author="Fierce PC" w:date="2017-04-01T17:50:00Z">
                  <w:rPr>
                    <w:rStyle w:val="Hyperlink"/>
                    <w:noProof/>
                  </w:rPr>
                </w:rPrChange>
              </w:rPr>
              <w:delText>What presently been done?</w:delText>
            </w:r>
            <w:r w:rsidDel="00653C9A">
              <w:rPr>
                <w:noProof/>
                <w:webHidden/>
              </w:rPr>
              <w:tab/>
              <w:delText>8</w:delText>
            </w:r>
          </w:del>
        </w:p>
        <w:p w:rsidR="00367500" w:rsidDel="00653C9A" w:rsidRDefault="00367500">
          <w:pPr>
            <w:pStyle w:val="TOC1"/>
            <w:tabs>
              <w:tab w:val="right" w:leader="dot" w:pos="9016"/>
            </w:tabs>
            <w:rPr>
              <w:del w:id="632" w:author="Fierce PC" w:date="2017-04-01T17:50:00Z"/>
              <w:rFonts w:eastAsiaTheme="minorEastAsia"/>
              <w:noProof/>
              <w:lang w:val="en-GB" w:eastAsia="en-GB"/>
            </w:rPr>
          </w:pPr>
          <w:del w:id="633" w:author="Fierce PC" w:date="2017-04-01T17:50:00Z">
            <w:r w:rsidRPr="00653C9A" w:rsidDel="00653C9A">
              <w:rPr>
                <w:noProof/>
                <w:rPrChange w:id="634" w:author="Fierce PC" w:date="2017-04-01T17:50:00Z">
                  <w:rPr>
                    <w:rStyle w:val="Hyperlink"/>
                    <w:noProof/>
                  </w:rPr>
                </w:rPrChange>
              </w:rPr>
              <w:delText>Conclusion:</w:delText>
            </w:r>
            <w:r w:rsidDel="00653C9A">
              <w:rPr>
                <w:noProof/>
                <w:webHidden/>
              </w:rPr>
              <w:tab/>
              <w:delText>10</w:delText>
            </w:r>
          </w:del>
        </w:p>
        <w:p w:rsidR="00986A0C" w:rsidRDefault="00986A0C">
          <w:r>
            <w:rPr>
              <w:b/>
              <w:bCs/>
              <w:noProof/>
            </w:rPr>
            <w:fldChar w:fldCharType="end"/>
          </w:r>
        </w:p>
      </w:sdtContent>
    </w:sdt>
    <w:p w:rsidR="00986A0C" w:rsidRDefault="00986A0C">
      <w:pPr>
        <w:spacing w:line="259" w:lineRule="auto"/>
        <w:rPr>
          <w:rFonts w:ascii="Constantia" w:hAnsi="Constantia"/>
          <w:sz w:val="60"/>
          <w:szCs w:val="60"/>
        </w:rPr>
      </w:pPr>
      <w:r>
        <w:rPr>
          <w:rFonts w:ascii="Constantia" w:hAnsi="Constantia"/>
          <w:sz w:val="60"/>
          <w:szCs w:val="60"/>
        </w:rPr>
        <w:br w:type="page"/>
      </w:r>
      <w:bookmarkStart w:id="635" w:name="_GoBack"/>
      <w:bookmarkEnd w:id="635"/>
    </w:p>
    <w:p w:rsidR="005D4ABA" w:rsidRDefault="005D4ABA">
      <w:pPr>
        <w:spacing w:line="259" w:lineRule="auto"/>
        <w:rPr>
          <w:rFonts w:ascii="Constantia" w:eastAsiaTheme="majorEastAsia" w:hAnsi="Constantia" w:cstheme="majorBidi"/>
          <w:color w:val="2E74B5" w:themeColor="accent1" w:themeShade="BF"/>
          <w:sz w:val="60"/>
          <w:szCs w:val="60"/>
        </w:rPr>
      </w:pPr>
    </w:p>
    <w:p w:rsidR="00474DC5" w:rsidRPr="005D1AB7" w:rsidRDefault="00474DC5" w:rsidP="00EB0212">
      <w:pPr>
        <w:jc w:val="center"/>
        <w:rPr>
          <w:rFonts w:ascii="Constantia" w:hAnsi="Constantia"/>
          <w:sz w:val="96"/>
          <w:szCs w:val="96"/>
          <w:u w:val="single"/>
        </w:rPr>
      </w:pPr>
      <w:r w:rsidRPr="005D1AB7">
        <w:rPr>
          <w:rFonts w:ascii="Constantia" w:hAnsi="Constantia"/>
          <w:sz w:val="96"/>
          <w:szCs w:val="96"/>
          <w:u w:val="single"/>
        </w:rPr>
        <w:t>PROJECT PLAN</w:t>
      </w:r>
    </w:p>
    <w:p w:rsidR="00293184" w:rsidRDefault="00293184" w:rsidP="00293184">
      <w:pPr>
        <w:pStyle w:val="Heading1"/>
      </w:pPr>
    </w:p>
    <w:p w:rsidR="00293184" w:rsidRDefault="00293184" w:rsidP="00293184">
      <w:r>
        <w:tab/>
      </w:r>
    </w:p>
    <w:p w:rsidR="00293184" w:rsidRDefault="00293184" w:rsidP="00293184">
      <w:pPr>
        <w:rPr>
          <w:sz w:val="44"/>
          <w:szCs w:val="44"/>
        </w:rPr>
      </w:pPr>
      <w:r>
        <w:tab/>
      </w:r>
      <w:r>
        <w:tab/>
      </w:r>
      <w:r>
        <w:tab/>
      </w:r>
      <w:r w:rsidRPr="00293184">
        <w:rPr>
          <w:sz w:val="44"/>
          <w:szCs w:val="44"/>
        </w:rPr>
        <w:t>CCE4999 PROJECT ACTIVITY</w:t>
      </w:r>
    </w:p>
    <w:p w:rsidR="00293184" w:rsidRDefault="00293184" w:rsidP="00293184">
      <w:pPr>
        <w:rPr>
          <w:sz w:val="44"/>
          <w:szCs w:val="44"/>
        </w:rPr>
      </w:pPr>
    </w:p>
    <w:p w:rsidR="00293184" w:rsidRPr="00293184" w:rsidRDefault="00293184" w:rsidP="00293184">
      <w:pPr>
        <w:jc w:val="center"/>
        <w:rPr>
          <w:sz w:val="44"/>
          <w:szCs w:val="44"/>
        </w:rPr>
      </w:pPr>
    </w:p>
    <w:p w:rsidR="00293184" w:rsidRPr="00293184" w:rsidRDefault="00293184" w:rsidP="00293184">
      <w:pPr>
        <w:jc w:val="center"/>
        <w:rPr>
          <w:sz w:val="44"/>
          <w:szCs w:val="44"/>
        </w:rPr>
      </w:pPr>
      <w:r w:rsidRPr="00293184">
        <w:rPr>
          <w:sz w:val="44"/>
          <w:szCs w:val="44"/>
        </w:rPr>
        <w:t>MOHAMED AL-JANABI</w:t>
      </w:r>
      <w:r w:rsidRPr="00293184">
        <w:rPr>
          <w:sz w:val="44"/>
          <w:szCs w:val="44"/>
        </w:rPr>
        <w:tab/>
        <w:t>M00461666</w:t>
      </w:r>
    </w:p>
    <w:p w:rsidR="00293184" w:rsidRPr="00293184" w:rsidRDefault="00293184" w:rsidP="00293184">
      <w:pPr>
        <w:jc w:val="center"/>
        <w:rPr>
          <w:sz w:val="44"/>
          <w:szCs w:val="44"/>
        </w:rPr>
      </w:pPr>
      <w:r w:rsidRPr="00293184">
        <w:rPr>
          <w:sz w:val="44"/>
          <w:szCs w:val="44"/>
        </w:rPr>
        <w:t>SHIRWA HAJI</w:t>
      </w:r>
    </w:p>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293184" w:rsidRDefault="00293184" w:rsidP="00293184"/>
    <w:p w:rsidR="00474DC5" w:rsidRPr="00293184" w:rsidRDefault="00293184" w:rsidP="00293184">
      <w:pPr>
        <w:pStyle w:val="Heading1"/>
      </w:pPr>
      <w:bookmarkStart w:id="636" w:name="_Toc479177474"/>
      <w:r w:rsidRPr="00293184">
        <w:lastRenderedPageBreak/>
        <w:t>Introduction</w:t>
      </w:r>
      <w:bookmarkEnd w:id="636"/>
    </w:p>
    <w:p w:rsidR="009C40DC" w:rsidRDefault="00474DC5" w:rsidP="00474DC5">
      <w:r>
        <w:t xml:space="preserve">The purpose of this document is to serve as a systematic and reasonable approach, to the allocation of workloads and deliverables. A project plan must fully map out; who does what, and when things will happen. </w:t>
      </w:r>
    </w:p>
    <w:p w:rsidR="00474DC5" w:rsidRDefault="00474DC5" w:rsidP="00474DC5">
      <w:r>
        <w:t xml:space="preserve">Furthermore, this is a breakdown of the work packages that will be developed and tested to deliver the elements necessary, appropriate and fit for a project of this scope.   </w:t>
      </w:r>
    </w:p>
    <w:p w:rsidR="00986A0C" w:rsidRDefault="00986A0C" w:rsidP="00474DC5">
      <w:r>
        <w:t xml:space="preserve">A carefully devised and well thought through project plan can make a different between </w:t>
      </w:r>
      <w:r w:rsidR="00EB0212">
        <w:t>success and failure</w:t>
      </w:r>
      <w:r>
        <w:t>. It is therefore up to the team players to mak</w:t>
      </w:r>
      <w:r w:rsidR="005D1AB7">
        <w:t xml:space="preserve">e sure this can be implemented, by listing certain </w:t>
      </w:r>
      <w:r w:rsidR="00FC101A">
        <w:t xml:space="preserve">tasks and </w:t>
      </w:r>
      <w:r w:rsidR="005D1AB7">
        <w:t>operation</w:t>
      </w:r>
      <w:r w:rsidR="00FC101A">
        <w:t>s</w:t>
      </w:r>
      <w:r w:rsidR="005D1AB7">
        <w:t xml:space="preserve"> that must happen within</w:t>
      </w:r>
      <w:r w:rsidR="00FC101A">
        <w:t xml:space="preserve"> a</w:t>
      </w:r>
      <w:r w:rsidR="005D1AB7">
        <w:t xml:space="preserve"> reasonable timeline, </w:t>
      </w:r>
      <w:r>
        <w:t xml:space="preserve">through approximate calculations. </w:t>
      </w:r>
    </w:p>
    <w:p w:rsidR="00986A0C" w:rsidRDefault="00986A0C" w:rsidP="00474DC5">
      <w:r>
        <w:t>As no project plan is ever guaranteed to reach a 100% expectation mark, it can</w:t>
      </w:r>
      <w:r w:rsidR="009C40DC">
        <w:t xml:space="preserve"> however</w:t>
      </w:r>
      <w:r>
        <w:t xml:space="preserve"> act as a guideline and the team players can refer to it systematically and work in harmony with it.</w:t>
      </w:r>
      <w:r w:rsidR="009C40DC">
        <w:t xml:space="preserve"> It is the responsibility and duty of the team players, to make sure they can delegate and work in accordance. </w:t>
      </w:r>
      <w:r>
        <w:t xml:space="preserve">  </w:t>
      </w:r>
    </w:p>
    <w:p w:rsidR="00052E3F" w:rsidRDefault="00052E3F" w:rsidP="00474DC5">
      <w:r>
        <w:t xml:space="preserve">Co-coordination, consistency and co-operation are key to making this project a success. </w:t>
      </w:r>
    </w:p>
    <w:p w:rsidR="009D416F" w:rsidRDefault="009D416F" w:rsidP="00474DC5"/>
    <w:p w:rsidR="00932A9E" w:rsidRDefault="00932A9E" w:rsidP="00474DC5"/>
    <w:p w:rsidR="00474DC5" w:rsidRPr="00474DC5" w:rsidRDefault="00474DC5" w:rsidP="00474DC5">
      <w:pPr>
        <w:pStyle w:val="Heading1"/>
        <w:rPr>
          <w:u w:val="single"/>
        </w:rPr>
      </w:pPr>
      <w:r w:rsidRPr="00474DC5">
        <w:rPr>
          <w:u w:val="single"/>
        </w:rPr>
        <w:br w:type="page"/>
      </w:r>
    </w:p>
    <w:p w:rsidR="00932A9E" w:rsidDel="00931382" w:rsidRDefault="00932A9E" w:rsidP="00932A9E">
      <w:pPr>
        <w:pStyle w:val="ListParagraph"/>
        <w:numPr>
          <w:ilvl w:val="0"/>
          <w:numId w:val="3"/>
        </w:numPr>
        <w:spacing w:line="259" w:lineRule="auto"/>
        <w:rPr>
          <w:del w:id="637" w:author="Fierce PC" w:date="2017-04-03T02:32:00Z"/>
        </w:rPr>
      </w:pPr>
      <w:del w:id="638" w:author="Fierce PC" w:date="2017-04-03T02:32:00Z">
        <w:r w:rsidDel="00931382">
          <w:lastRenderedPageBreak/>
          <w:delText>What tasks need to happen to implement the technical specification and how long they’re going to take?</w:delText>
        </w:r>
      </w:del>
    </w:p>
    <w:p w:rsidR="00932A9E" w:rsidDel="00931382" w:rsidRDefault="00932A9E" w:rsidP="00932A9E">
      <w:pPr>
        <w:pStyle w:val="ListParagraph"/>
        <w:numPr>
          <w:ilvl w:val="0"/>
          <w:numId w:val="3"/>
        </w:numPr>
        <w:spacing w:line="259" w:lineRule="auto"/>
        <w:rPr>
          <w:del w:id="639" w:author="Fierce PC" w:date="2017-04-03T02:32:00Z"/>
        </w:rPr>
      </w:pPr>
      <w:del w:id="640" w:author="Fierce PC" w:date="2017-04-03T02:32:00Z">
        <w:r w:rsidDel="00931382">
          <w:delText>Identifies all the tasks that are going to be done</w:delText>
        </w:r>
      </w:del>
    </w:p>
    <w:p w:rsidR="00932A9E" w:rsidDel="00931382" w:rsidRDefault="00932A9E" w:rsidP="00932A9E">
      <w:pPr>
        <w:pStyle w:val="ListParagraph"/>
        <w:numPr>
          <w:ilvl w:val="0"/>
          <w:numId w:val="3"/>
        </w:numPr>
        <w:spacing w:line="259" w:lineRule="auto"/>
        <w:rPr>
          <w:del w:id="641" w:author="Fierce PC" w:date="2017-04-03T02:32:00Z"/>
        </w:rPr>
      </w:pPr>
      <w:del w:id="642" w:author="Fierce PC" w:date="2017-04-03T02:32:00Z">
        <w:r w:rsidDel="00931382">
          <w:delText>Who is going to do the tasks?</w:delText>
        </w:r>
      </w:del>
    </w:p>
    <w:p w:rsidR="00932A9E" w:rsidDel="00931382" w:rsidRDefault="00932A9E" w:rsidP="00932A9E">
      <w:pPr>
        <w:pStyle w:val="ListParagraph"/>
        <w:numPr>
          <w:ilvl w:val="0"/>
          <w:numId w:val="3"/>
        </w:numPr>
        <w:spacing w:line="259" w:lineRule="auto"/>
        <w:rPr>
          <w:del w:id="643" w:author="Fierce PC" w:date="2017-04-03T02:32:00Z"/>
        </w:rPr>
      </w:pPr>
      <w:del w:id="644" w:author="Fierce PC" w:date="2017-04-03T02:32:00Z">
        <w:r w:rsidDel="00931382">
          <w:delText>How long the tasks are going to take and what their dependencies are?</w:delText>
        </w:r>
      </w:del>
    </w:p>
    <w:p w:rsidR="00932A9E" w:rsidDel="00931382" w:rsidRDefault="00932A9E" w:rsidP="00932A9E">
      <w:pPr>
        <w:pStyle w:val="ListParagraph"/>
        <w:numPr>
          <w:ilvl w:val="0"/>
          <w:numId w:val="3"/>
        </w:numPr>
        <w:spacing w:line="259" w:lineRule="auto"/>
        <w:rPr>
          <w:del w:id="645" w:author="Fierce PC" w:date="2017-04-03T02:32:00Z"/>
        </w:rPr>
      </w:pPr>
      <w:del w:id="646" w:author="Fierce PC" w:date="2017-04-03T02:32:00Z">
        <w:r w:rsidDel="00931382">
          <w:delText>Should include all the elements of the design</w:delText>
        </w:r>
      </w:del>
    </w:p>
    <w:p w:rsidR="00932A9E" w:rsidDel="00931382" w:rsidRDefault="00932A9E" w:rsidP="00932A9E">
      <w:pPr>
        <w:pStyle w:val="ListParagraph"/>
        <w:numPr>
          <w:ilvl w:val="0"/>
          <w:numId w:val="3"/>
        </w:numPr>
        <w:spacing w:line="259" w:lineRule="auto"/>
        <w:rPr>
          <w:del w:id="647" w:author="Fierce PC" w:date="2017-04-03T02:32:00Z"/>
        </w:rPr>
      </w:pPr>
      <w:del w:id="648" w:author="Fierce PC" w:date="2017-04-03T02:32:00Z">
        <w:r w:rsidDel="00931382">
          <w:delText>Focus on trying to estimate all the stuff that we need to do</w:delText>
        </w:r>
      </w:del>
    </w:p>
    <w:p w:rsidR="00932A9E" w:rsidDel="00931382" w:rsidRDefault="00932A9E" w:rsidP="00932A9E">
      <w:pPr>
        <w:pStyle w:val="ListParagraph"/>
        <w:numPr>
          <w:ilvl w:val="0"/>
          <w:numId w:val="3"/>
        </w:numPr>
        <w:spacing w:line="259" w:lineRule="auto"/>
        <w:rPr>
          <w:del w:id="649" w:author="Fierce PC" w:date="2017-04-03T02:32:00Z"/>
        </w:rPr>
      </w:pPr>
      <w:del w:id="650" w:author="Fierce PC" w:date="2017-04-03T02:32:00Z">
        <w:r w:rsidDel="00931382">
          <w:delText>Should include a plan for the whole project, including the stuff that’s already been done</w:delText>
        </w:r>
      </w:del>
    </w:p>
    <w:p w:rsidR="00932A9E" w:rsidDel="00931382" w:rsidRDefault="00932A9E" w:rsidP="00932A9E">
      <w:pPr>
        <w:pStyle w:val="ListParagraph"/>
        <w:numPr>
          <w:ilvl w:val="0"/>
          <w:numId w:val="3"/>
        </w:numPr>
        <w:spacing w:line="259" w:lineRule="auto"/>
        <w:rPr>
          <w:del w:id="651" w:author="Fierce PC" w:date="2017-04-03T02:32:00Z"/>
        </w:rPr>
      </w:pPr>
      <w:del w:id="652" w:author="Fierce PC" w:date="2017-04-03T02:32:00Z">
        <w:r w:rsidDel="00931382">
          <w:delText xml:space="preserve">Note down estimations on how long </w:delText>
        </w:r>
        <w:r w:rsidRPr="005449D4" w:rsidDel="00931382">
          <w:rPr>
            <w:b/>
          </w:rPr>
          <w:delText>ALL</w:delText>
        </w:r>
        <w:r w:rsidDel="00931382">
          <w:delText xml:space="preserve"> tasks are going to take, including what’s presently been done</w:delText>
        </w:r>
      </w:del>
    </w:p>
    <w:p w:rsidR="00932A9E" w:rsidDel="00931382" w:rsidRDefault="00932A9E">
      <w:pPr>
        <w:spacing w:line="259" w:lineRule="auto"/>
        <w:rPr>
          <w:del w:id="653" w:author="Fierce PC" w:date="2017-04-03T02:32:00Z"/>
          <w:u w:val="single"/>
        </w:rPr>
      </w:pPr>
    </w:p>
    <w:p w:rsidR="00932A9E" w:rsidRDefault="00932A9E" w:rsidP="00EB0212">
      <w:pPr>
        <w:pStyle w:val="Heading2"/>
      </w:pPr>
      <w:bookmarkStart w:id="654" w:name="_Toc479177475"/>
      <w:r>
        <w:t>What needs to be done?</w:t>
      </w:r>
      <w:bookmarkEnd w:id="654"/>
      <w:r>
        <w:t xml:space="preserve"> </w:t>
      </w:r>
    </w:p>
    <w:p w:rsidR="00932A9E" w:rsidRDefault="00932A9E">
      <w:pPr>
        <w:spacing w:line="259" w:lineRule="auto"/>
      </w:pPr>
      <w:r>
        <w:t xml:space="preserve">A project of this scope needs profound research time and careful analysis of all components and elements. They must blend in harmony and make sure </w:t>
      </w:r>
      <w:r w:rsidR="00C40EE3">
        <w:t>that all the components and elements</w:t>
      </w:r>
      <w:r>
        <w:t xml:space="preserve"> harness appropriately. For such, if any of these components are picked out of hastiness, due to poor lack of time management skills, then this can result in unnecessary delays. These delays can be avoided with good time management skills, which is really what the</w:t>
      </w:r>
      <w:r w:rsidR="00C40EE3">
        <w:t xml:space="preserve"> </w:t>
      </w:r>
      <w:r w:rsidR="00D91268">
        <w:t xml:space="preserve">IT </w:t>
      </w:r>
      <w:r>
        <w:t xml:space="preserve">industry demands. </w:t>
      </w:r>
    </w:p>
    <w:p w:rsidR="00BF2938" w:rsidRDefault="00BF2938">
      <w:pPr>
        <w:spacing w:line="259" w:lineRule="auto"/>
      </w:pPr>
      <w:r>
        <w:t xml:space="preserve">First, there has to be an evaluation of the 6DOF Stewart Platform chair. The reason this is important is because the team players have to become familiar with the mechanisms and dynamics of the chair. It is also useful to take pictures and film footage, in order to analyze where certain hardware devices (e.g. sensors) will be assembled. This saves unnecessary delays and leg work. </w:t>
      </w:r>
    </w:p>
    <w:p w:rsidR="00BF2938" w:rsidRDefault="00BF2938">
      <w:pPr>
        <w:spacing w:line="259" w:lineRule="auto"/>
      </w:pPr>
      <w:r>
        <w:t xml:space="preserve">The team players must also meet up to study the 3 modules that will be built and in what programmed language is deemed fit. The 3 modules that need to be created are: Watcher (now known as </w:t>
      </w:r>
      <w:r w:rsidRPr="00CD5649">
        <w:rPr>
          <w:b/>
          <w:i/>
        </w:rPr>
        <w:t>Monitor</w:t>
      </w:r>
      <w:r>
        <w:t>), Test Command Server and Sensor Server.</w:t>
      </w:r>
    </w:p>
    <w:p w:rsidR="00CD5649" w:rsidRDefault="00CD5649">
      <w:pPr>
        <w:spacing w:line="259" w:lineRule="auto"/>
      </w:pPr>
      <w:r>
        <w:t>Once it has been decided what programming language will be used to build the 3 modules, the participant must take it upon himself to study the programming language and create the modules.</w:t>
      </w:r>
    </w:p>
    <w:p w:rsidR="00CD5649" w:rsidRDefault="00CD5649">
      <w:pPr>
        <w:spacing w:line="259" w:lineRule="auto"/>
      </w:pPr>
      <w:r>
        <w:t>While all this is going on, the other member must research into appropriate sensors that meet the reading measurements criteria for the project. This will be documented and a range of sensors will be considered, as well as including the costs.</w:t>
      </w:r>
    </w:p>
    <w:p w:rsidR="00CD5649" w:rsidRDefault="00CD5649">
      <w:pPr>
        <w:spacing w:line="259" w:lineRule="auto"/>
      </w:pPr>
      <w:r>
        <w:t>In summary this is what needs to be done</w:t>
      </w:r>
      <w:r w:rsidR="0079650E">
        <w:t xml:space="preserve"> for the preliminary stage of the project</w:t>
      </w:r>
      <w:r>
        <w:t>:</w:t>
      </w:r>
    </w:p>
    <w:p w:rsidR="00CD5649" w:rsidRDefault="00CD5649" w:rsidP="00CD5649">
      <w:pPr>
        <w:pStyle w:val="ListParagraph"/>
        <w:numPr>
          <w:ilvl w:val="0"/>
          <w:numId w:val="4"/>
        </w:numPr>
        <w:spacing w:line="259" w:lineRule="auto"/>
      </w:pPr>
      <w:r>
        <w:t>Analyze the 6DOF Stewart Platform Chair</w:t>
      </w:r>
    </w:p>
    <w:p w:rsidR="00CD5649" w:rsidRDefault="00CD5649" w:rsidP="00CD5649">
      <w:pPr>
        <w:pStyle w:val="ListParagraph"/>
        <w:numPr>
          <w:ilvl w:val="0"/>
          <w:numId w:val="4"/>
        </w:numPr>
        <w:spacing w:line="259" w:lineRule="auto"/>
      </w:pPr>
      <w:r>
        <w:t>Take pictures of the chair and film footage for referral means</w:t>
      </w:r>
    </w:p>
    <w:p w:rsidR="00CD5649" w:rsidRDefault="0079650E" w:rsidP="00CD5649">
      <w:pPr>
        <w:pStyle w:val="ListParagraph"/>
        <w:numPr>
          <w:ilvl w:val="0"/>
          <w:numId w:val="4"/>
        </w:numPr>
        <w:spacing w:line="259" w:lineRule="auto"/>
      </w:pPr>
      <w:r>
        <w:t>Study the project brief and decide on a suitable and appropriate programming language for the 3 modules</w:t>
      </w:r>
    </w:p>
    <w:p w:rsidR="0079650E" w:rsidRDefault="0079650E" w:rsidP="00CD5649">
      <w:pPr>
        <w:pStyle w:val="ListParagraph"/>
        <w:numPr>
          <w:ilvl w:val="0"/>
          <w:numId w:val="4"/>
        </w:numPr>
        <w:spacing w:line="259" w:lineRule="auto"/>
      </w:pPr>
      <w:r>
        <w:t>Research into sensors and microcontrollers,  in order to help complete this project successfully</w:t>
      </w:r>
    </w:p>
    <w:p w:rsidR="0079650E" w:rsidRDefault="0079650E" w:rsidP="00CD5649">
      <w:pPr>
        <w:pStyle w:val="ListParagraph"/>
        <w:numPr>
          <w:ilvl w:val="0"/>
          <w:numId w:val="4"/>
        </w:numPr>
        <w:spacing w:line="259" w:lineRule="auto"/>
      </w:pPr>
      <w:r>
        <w:t xml:space="preserve">Meet with </w:t>
      </w:r>
      <w:del w:id="655" w:author="Fierce PC" w:date="2017-04-03T02:32:00Z">
        <w:r w:rsidDel="00931382">
          <w:delText>co-</w:delText>
        </w:r>
      </w:del>
      <w:del w:id="656" w:author="Fierce PC" w:date="2017-04-02T22:58:00Z">
        <w:r w:rsidDel="006617A5">
          <w:delText>partner</w:delText>
        </w:r>
      </w:del>
      <w:ins w:id="657" w:author="Fierce PC" w:date="2017-04-02T22:58:00Z">
        <w:r w:rsidR="006617A5">
          <w:t>Co-partner</w:t>
        </w:r>
      </w:ins>
      <w:r>
        <w:t xml:space="preserve"> and present findings on suitable hardware’s</w:t>
      </w:r>
    </w:p>
    <w:p w:rsidR="0079650E" w:rsidRDefault="0079650E" w:rsidP="00CD5649">
      <w:pPr>
        <w:pStyle w:val="ListParagraph"/>
        <w:numPr>
          <w:ilvl w:val="0"/>
          <w:numId w:val="4"/>
        </w:numPr>
        <w:spacing w:line="259" w:lineRule="auto"/>
      </w:pPr>
      <w:r>
        <w:t xml:space="preserve">Divide the workload between the members and agree to frequent meetings, to reflect on current progress and advance </w:t>
      </w:r>
    </w:p>
    <w:p w:rsidR="0079650E" w:rsidRDefault="0079650E" w:rsidP="0079650E">
      <w:pPr>
        <w:pStyle w:val="ListParagraph"/>
        <w:spacing w:line="259" w:lineRule="auto"/>
      </w:pPr>
    </w:p>
    <w:p w:rsidR="00CD5649" w:rsidRDefault="00CD5649">
      <w:pPr>
        <w:spacing w:line="259" w:lineRule="auto"/>
      </w:pPr>
    </w:p>
    <w:p w:rsidR="00932A9E" w:rsidRDefault="00932A9E" w:rsidP="00EB0212">
      <w:pPr>
        <w:pStyle w:val="Heading2"/>
      </w:pPr>
      <w:bookmarkStart w:id="658" w:name="_Toc479177476"/>
      <w:r w:rsidRPr="00932A9E">
        <w:t>Who is going to do the tasks?</w:t>
      </w:r>
      <w:bookmarkEnd w:id="658"/>
    </w:p>
    <w:p w:rsidR="00932A9E" w:rsidRDefault="00932A9E">
      <w:pPr>
        <w:spacing w:line="259" w:lineRule="auto"/>
      </w:pPr>
      <w:r>
        <w:t xml:space="preserve">This can simply be answered by referring to the allocation of tasks in the subsequent pages. </w:t>
      </w:r>
      <w:r w:rsidR="00986A0C">
        <w:t xml:space="preserve">The allocation of tasks helps in cutting down the workload, in which every team player has his ‘niche’. This </w:t>
      </w:r>
      <w:r w:rsidR="00157684">
        <w:t xml:space="preserve">‘niche’ is about facing up to the challenges and committing to them. </w:t>
      </w:r>
    </w:p>
    <w:p w:rsidR="007C2DED" w:rsidRDefault="00157684">
      <w:pPr>
        <w:spacing w:line="259" w:lineRule="auto"/>
      </w:pPr>
      <w:proofErr w:type="spellStart"/>
      <w:r w:rsidRPr="00E96C7D">
        <w:rPr>
          <w:b/>
        </w:rPr>
        <w:t>Shirwa</w:t>
      </w:r>
      <w:proofErr w:type="spellEnd"/>
      <w:r>
        <w:t xml:space="preserve"> will solely focus on the technical</w:t>
      </w:r>
      <w:r w:rsidR="007C2DED">
        <w:t xml:space="preserve"> and practical</w:t>
      </w:r>
      <w:r>
        <w:t xml:space="preserve"> side of t</w:t>
      </w:r>
      <w:r w:rsidR="007C2DED">
        <w:t>he project. The actual execution</w:t>
      </w:r>
      <w:r>
        <w:t xml:space="preserve"> of tasks can be seen on page 4. The </w:t>
      </w:r>
      <w:r w:rsidRPr="00E96C7D">
        <w:rPr>
          <w:i/>
        </w:rPr>
        <w:t>technical side</w:t>
      </w:r>
      <w:r>
        <w:t xml:space="preserve"> of the project is only a consolidated term, for </w:t>
      </w:r>
      <w:r w:rsidR="00E96C7D">
        <w:t>the half of the project he is committed to.</w:t>
      </w:r>
      <w:r w:rsidR="00C40EE3">
        <w:t xml:space="preserve"> He is mainly responsible for the hands on practicality of the project. </w:t>
      </w:r>
    </w:p>
    <w:p w:rsidR="00157684" w:rsidRDefault="00C40EE3">
      <w:pPr>
        <w:spacing w:line="259" w:lineRule="auto"/>
      </w:pPr>
      <w:r w:rsidRPr="007C2DED">
        <w:rPr>
          <w:u w:val="single"/>
        </w:rPr>
        <w:t>This includes</w:t>
      </w:r>
      <w:r>
        <w:t>:</w:t>
      </w:r>
    </w:p>
    <w:p w:rsidR="00C40EE3" w:rsidRDefault="00C40EE3">
      <w:pPr>
        <w:spacing w:line="259" w:lineRule="auto"/>
      </w:pPr>
      <w:r>
        <w:t>Wiring up of the microc</w:t>
      </w:r>
      <w:r w:rsidR="00D66174">
        <w:t>ontrollers, configuring senso</w:t>
      </w:r>
      <w:r w:rsidR="007C2DED">
        <w:t xml:space="preserve">rs, obtaining sensor </w:t>
      </w:r>
      <w:r w:rsidR="002514E1">
        <w:t>readings, measuring sensor data etc.</w:t>
      </w:r>
    </w:p>
    <w:p w:rsidR="00E96C7D" w:rsidRDefault="00E96C7D">
      <w:pPr>
        <w:spacing w:line="259" w:lineRule="auto"/>
      </w:pPr>
      <w:r w:rsidRPr="00E96C7D">
        <w:rPr>
          <w:b/>
        </w:rPr>
        <w:lastRenderedPageBreak/>
        <w:t xml:space="preserve">Mohamed </w:t>
      </w:r>
      <w:r>
        <w:t>will focus on the remainder of the project, which involves a chunk of coding to be implemented, for the 3 modules to be created.</w:t>
      </w:r>
      <w:r w:rsidR="007C2DED">
        <w:t xml:space="preserve"> The opted programming language is Python scripting.</w:t>
      </w:r>
      <w:r>
        <w:t xml:space="preserve"> A compilation of literature mixed with technical information will also be written up, in order to make sure the work flow is consistent, professionally formatted and</w:t>
      </w:r>
      <w:r w:rsidR="00592265">
        <w:t xml:space="preserve"> fully</w:t>
      </w:r>
      <w:r>
        <w:t xml:space="preserve"> documented. </w:t>
      </w:r>
    </w:p>
    <w:p w:rsidR="00BB05F9" w:rsidRDefault="00BB05F9">
      <w:pPr>
        <w:spacing w:line="259" w:lineRule="auto"/>
      </w:pPr>
      <w:r w:rsidRPr="00BB05F9">
        <w:rPr>
          <w:u w:val="single"/>
        </w:rPr>
        <w:t>This is mainly</w:t>
      </w:r>
      <w:r>
        <w:t>:</w:t>
      </w:r>
    </w:p>
    <w:p w:rsidR="00BB05F9" w:rsidRDefault="00BB05F9">
      <w:pPr>
        <w:spacing w:line="259" w:lineRule="auto"/>
      </w:pPr>
      <w:r>
        <w:rPr>
          <w:b/>
        </w:rPr>
        <w:t xml:space="preserve">Informatics </w:t>
      </w:r>
      <w:r w:rsidRPr="00BB05F9">
        <w:rPr>
          <w:b/>
        </w:rPr>
        <w:t>Research based</w:t>
      </w:r>
      <w:r>
        <w:t xml:space="preserve"> –</w:t>
      </w:r>
      <w:r w:rsidR="005C1905">
        <w:t xml:space="preserve"> R</w:t>
      </w:r>
      <w:r>
        <w:t xml:space="preserve">esearching </w:t>
      </w:r>
      <w:r w:rsidR="00BC442F">
        <w:t>into sensors and assessing the value it has to the project. Researching into the 6DOF Stewart Platform chair is also an appropriate example. It is a means of assessing the physical na</w:t>
      </w:r>
      <w:r w:rsidR="00272FB7">
        <w:t>ture and dynamics of the chair, how it behaves and how it responds.</w:t>
      </w:r>
    </w:p>
    <w:p w:rsidR="00BC442F" w:rsidRDefault="00BC442F">
      <w:pPr>
        <w:spacing w:line="259" w:lineRule="auto"/>
      </w:pPr>
      <w:r w:rsidRPr="00BC442F">
        <w:rPr>
          <w:b/>
        </w:rPr>
        <w:t>Programming research based</w:t>
      </w:r>
      <w:r>
        <w:t xml:space="preserve"> – Researching and learning about Python scripting, in application to the 3 modules.</w:t>
      </w:r>
    </w:p>
    <w:p w:rsidR="00BB05F9" w:rsidRDefault="00BB05F9">
      <w:pPr>
        <w:spacing w:line="259" w:lineRule="auto"/>
      </w:pPr>
      <w:r w:rsidRPr="00BB05F9">
        <w:rPr>
          <w:b/>
        </w:rPr>
        <w:t>Literature research based</w:t>
      </w:r>
      <w:r>
        <w:t xml:space="preserve"> – A good example of this is looking into appropriate sensors that match the accuracy requirements</w:t>
      </w:r>
      <w:r w:rsidR="007A7E5E">
        <w:t>.</w:t>
      </w:r>
    </w:p>
    <w:p w:rsidR="00BB05F9" w:rsidRDefault="00BB05F9">
      <w:pPr>
        <w:spacing w:line="259" w:lineRule="auto"/>
      </w:pPr>
      <w:r w:rsidRPr="00BB05F9">
        <w:rPr>
          <w:b/>
        </w:rPr>
        <w:t>General overview</w:t>
      </w:r>
      <w:r>
        <w:t xml:space="preserve"> – This is making sure the entirety of the project is progressing naturally and that each member is applying consistent</w:t>
      </w:r>
      <w:r w:rsidR="00384E4C">
        <w:t xml:space="preserve"> and continual</w:t>
      </w:r>
      <w:r>
        <w:t xml:space="preserve"> effort.</w:t>
      </w:r>
    </w:p>
    <w:p w:rsidR="007E74AD" w:rsidRDefault="00BB05F9">
      <w:pPr>
        <w:spacing w:line="259" w:lineRule="auto"/>
      </w:pPr>
      <w:r w:rsidRPr="00BB05F9">
        <w:rPr>
          <w:b/>
        </w:rPr>
        <w:t>Conducting Meetings</w:t>
      </w:r>
      <w:r>
        <w:t xml:space="preserve"> – This is a frequent process in which the 2 members meet and discuss what’</w:t>
      </w:r>
      <w:r w:rsidR="002A3569">
        <w:t xml:space="preserve">s outstanding. </w:t>
      </w:r>
    </w:p>
    <w:p w:rsidR="00BB05F9" w:rsidRDefault="007E74AD">
      <w:pPr>
        <w:spacing w:line="259" w:lineRule="auto"/>
      </w:pPr>
      <w:r>
        <w:t xml:space="preserve">To keep an open mind and engage with </w:t>
      </w:r>
      <w:r w:rsidR="00490C50">
        <w:t>third party sources (Eric). In addition, this also</w:t>
      </w:r>
      <w:r>
        <w:t xml:space="preserve"> helps in obtaining relevant experience, which can </w:t>
      </w:r>
      <w:r w:rsidR="00E37274">
        <w:t>save detriment to this project, just by communicating and seek</w:t>
      </w:r>
      <w:r w:rsidR="00374C79">
        <w:t>ing</w:t>
      </w:r>
      <w:r w:rsidR="00E37274">
        <w:t xml:space="preserve"> a</w:t>
      </w:r>
      <w:r w:rsidR="00374C79">
        <w:t xml:space="preserve"> third party</w:t>
      </w:r>
      <w:r w:rsidR="00E37274">
        <w:t xml:space="preserve"> opinion.</w:t>
      </w:r>
    </w:p>
    <w:p w:rsidR="00BB05F9" w:rsidRDefault="00BB05F9">
      <w:pPr>
        <w:spacing w:line="259" w:lineRule="auto"/>
      </w:pPr>
    </w:p>
    <w:p w:rsidR="00E96C7D" w:rsidRPr="00E96C7D" w:rsidRDefault="00E96C7D">
      <w:pPr>
        <w:spacing w:line="259" w:lineRule="auto"/>
      </w:pPr>
    </w:p>
    <w:p w:rsidR="00932A9E" w:rsidRDefault="00932A9E">
      <w:pPr>
        <w:spacing w:line="259" w:lineRule="auto"/>
      </w:pPr>
    </w:p>
    <w:p w:rsidR="00474DC5" w:rsidRPr="003E26F5" w:rsidRDefault="00932A9E" w:rsidP="00CD5649">
      <w:pPr>
        <w:pStyle w:val="Heading1"/>
      </w:pPr>
      <w:r>
        <w:br w:type="page"/>
      </w:r>
      <w:bookmarkStart w:id="659" w:name="_Toc479177477"/>
      <w:r w:rsidR="00474DC5" w:rsidRPr="003E26F5">
        <w:lastRenderedPageBreak/>
        <w:t xml:space="preserve">Work </w:t>
      </w:r>
      <w:r w:rsidR="00474DC5">
        <w:t>breakdown structure</w:t>
      </w:r>
      <w:bookmarkEnd w:id="0"/>
      <w:bookmarkEnd w:id="659"/>
    </w:p>
    <w:p w:rsidR="00474DC5" w:rsidRDefault="00474DC5" w:rsidP="00474DC5">
      <w:pPr>
        <w:ind w:firstLine="360"/>
        <w:jc w:val="center"/>
        <w:rPr>
          <w:rFonts w:ascii="Times New Roman" w:hAnsi="Times New Roman" w:cs="Times New Roman"/>
          <w:b/>
          <w:sz w:val="28"/>
          <w:szCs w:val="28"/>
          <w:u w:val="single"/>
        </w:rPr>
      </w:pPr>
    </w:p>
    <w:p w:rsidR="00474DC5" w:rsidRPr="0055347C" w:rsidRDefault="00474DC5" w:rsidP="00474DC5">
      <w:pPr>
        <w:ind w:firstLine="360"/>
        <w:rPr>
          <w:rFonts w:ascii="Times New Roman" w:hAnsi="Times New Roman" w:cs="Times New Roman"/>
          <w:b/>
          <w:noProof/>
          <w:sz w:val="28"/>
          <w:szCs w:val="28"/>
        </w:rPr>
      </w:pPr>
      <w:r w:rsidRPr="0055347C">
        <w:rPr>
          <w:rFonts w:ascii="Times New Roman" w:hAnsi="Times New Roman" w:cs="Times New Roman"/>
          <w:b/>
          <w:noProof/>
          <w:sz w:val="28"/>
          <w:szCs w:val="28"/>
          <w:lang w:val="en-GB" w:eastAsia="en-GB"/>
        </w:rPr>
        <w:drawing>
          <wp:inline distT="0" distB="0" distL="0" distR="0" wp14:anchorId="17634F59" wp14:editId="57E7D17D">
            <wp:extent cx="5731510" cy="7553960"/>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ntitled Diagram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553960"/>
                    </a:xfrm>
                    <a:prstGeom prst="rect">
                      <a:avLst/>
                    </a:prstGeom>
                  </pic:spPr>
                </pic:pic>
              </a:graphicData>
            </a:graphic>
          </wp:inline>
        </w:drawing>
      </w:r>
    </w:p>
    <w:p w:rsidR="00474DC5" w:rsidRDefault="00474DC5" w:rsidP="00474DC5">
      <w:pPr>
        <w:ind w:firstLine="360"/>
        <w:jc w:val="center"/>
        <w:rPr>
          <w:rFonts w:ascii="Times New Roman" w:hAnsi="Times New Roman" w:cs="Times New Roman"/>
          <w:b/>
          <w:sz w:val="28"/>
          <w:szCs w:val="28"/>
          <w:u w:val="single"/>
        </w:rPr>
      </w:pPr>
    </w:p>
    <w:p w:rsidR="00474DC5" w:rsidRDefault="00474DC5" w:rsidP="00474DC5">
      <w:pPr>
        <w:ind w:firstLine="360"/>
        <w:jc w:val="center"/>
        <w:rPr>
          <w:rFonts w:ascii="Times New Roman" w:hAnsi="Times New Roman" w:cs="Times New Roman"/>
          <w:b/>
          <w:sz w:val="28"/>
          <w:szCs w:val="28"/>
          <w:u w:val="single"/>
        </w:rPr>
      </w:pPr>
    </w:p>
    <w:p w:rsidR="00474DC5" w:rsidRPr="009B11C1" w:rsidRDefault="00474DC5" w:rsidP="00474DC5">
      <w:pPr>
        <w:pStyle w:val="Heading1"/>
        <w:jc w:val="center"/>
        <w:rPr>
          <w:u w:val="single"/>
        </w:rPr>
      </w:pPr>
      <w:bookmarkStart w:id="660" w:name="_Toc476318894"/>
      <w:bookmarkStart w:id="661" w:name="_Toc479177478"/>
      <w:r w:rsidRPr="009B11C1">
        <w:rPr>
          <w:u w:val="single"/>
        </w:rPr>
        <w:lastRenderedPageBreak/>
        <w:t>Work Distribution:</w:t>
      </w:r>
      <w:bookmarkEnd w:id="660"/>
      <w:bookmarkEnd w:id="661"/>
    </w:p>
    <w:p w:rsidR="00474DC5" w:rsidRDefault="00474DC5" w:rsidP="00474DC5">
      <w:pPr>
        <w:pStyle w:val="Heading2"/>
        <w:rPr>
          <w:ins w:id="662" w:author="Fierce PC" w:date="2017-04-03T17:36:00Z"/>
        </w:rPr>
      </w:pPr>
      <w:bookmarkStart w:id="663" w:name="_Toc476318895"/>
      <w:bookmarkStart w:id="664" w:name="_Toc479177479"/>
      <w:proofErr w:type="spellStart"/>
      <w:r w:rsidRPr="005522B3">
        <w:t>Shirwa</w:t>
      </w:r>
      <w:proofErr w:type="spellEnd"/>
      <w:r>
        <w:t>:</w:t>
      </w:r>
      <w:bookmarkEnd w:id="663"/>
      <w:bookmarkEnd w:id="664"/>
    </w:p>
    <w:p w:rsidR="00DA0EB5" w:rsidRPr="00DA0EB5" w:rsidRDefault="00DA0EB5">
      <w:pPr>
        <w:rPr>
          <w:ins w:id="665" w:author="Fierce PC" w:date="2017-04-03T17:36:00Z"/>
          <w:rPrChange w:id="666" w:author="Fierce PC" w:date="2017-04-03T17:36:00Z">
            <w:rPr>
              <w:ins w:id="667" w:author="Fierce PC" w:date="2017-04-03T17:36:00Z"/>
            </w:rPr>
          </w:rPrChange>
        </w:rPr>
        <w:pPrChange w:id="668" w:author="Fierce PC" w:date="2017-04-03T17:36:00Z">
          <w:pPr>
            <w:pStyle w:val="Heading2"/>
          </w:pPr>
        </w:pPrChange>
      </w:pPr>
    </w:p>
    <w:p w:rsidR="00DA0EB5" w:rsidRPr="00DA0EB5" w:rsidRDefault="00DA0EB5">
      <w:pPr>
        <w:pStyle w:val="ListParagraph"/>
        <w:numPr>
          <w:ilvl w:val="0"/>
          <w:numId w:val="10"/>
        </w:numPr>
        <w:rPr>
          <w:ins w:id="669" w:author="Fierce PC" w:date="2017-04-03T17:41:00Z"/>
          <w:rPrChange w:id="670" w:author="Fierce PC" w:date="2017-04-03T17:41:00Z">
            <w:rPr>
              <w:ins w:id="671" w:author="Fierce PC" w:date="2017-04-03T17:41:00Z"/>
              <w:noProof/>
              <w:lang w:val="en-GB" w:eastAsia="en-GB"/>
            </w:rPr>
          </w:rPrChange>
        </w:rPr>
        <w:pPrChange w:id="672" w:author="Fierce PC" w:date="2017-04-03T17:36:00Z">
          <w:pPr>
            <w:pStyle w:val="Heading2"/>
          </w:pPr>
        </w:pPrChange>
      </w:pPr>
      <w:ins w:id="673" w:author="Fierce PC" w:date="2017-04-03T17:36:00Z">
        <w:r>
          <w:rPr>
            <w:noProof/>
            <w:lang w:val="en-GB" w:eastAsia="en-GB"/>
          </w:rPr>
          <w:t>Study the Prototypes.Zip folder, System Overview.PDF file. Conduct research on the background of the project and what needs to be achieved</w:t>
        </w:r>
        <w:r>
          <w:rPr>
            <w:noProof/>
            <w:lang w:val="en-GB" w:eastAsia="en-GB"/>
          </w:rPr>
          <w:tab/>
        </w:r>
      </w:ins>
    </w:p>
    <w:p w:rsidR="00DA0EB5" w:rsidRPr="00DA0EB5" w:rsidRDefault="00DA0EB5">
      <w:pPr>
        <w:pStyle w:val="ListParagraph"/>
        <w:numPr>
          <w:ilvl w:val="0"/>
          <w:numId w:val="10"/>
        </w:numPr>
        <w:rPr>
          <w:ins w:id="674" w:author="Fierce PC" w:date="2017-04-03T17:43:00Z"/>
          <w:rPrChange w:id="675" w:author="Fierce PC" w:date="2017-04-03T17:43:00Z">
            <w:rPr>
              <w:ins w:id="676" w:author="Fierce PC" w:date="2017-04-03T17:43:00Z"/>
              <w:noProof/>
              <w:lang w:val="en-GB" w:eastAsia="en-GB"/>
            </w:rPr>
          </w:rPrChange>
        </w:rPr>
        <w:pPrChange w:id="677" w:author="Fierce PC" w:date="2017-04-03T17:36:00Z">
          <w:pPr>
            <w:pStyle w:val="Heading2"/>
          </w:pPr>
        </w:pPrChange>
      </w:pPr>
      <w:ins w:id="678" w:author="Fierce PC" w:date="2017-04-03T17:41:00Z">
        <w:r>
          <w:rPr>
            <w:noProof/>
            <w:lang w:val="en-GB" w:eastAsia="en-GB"/>
          </w:rPr>
          <w:t>Obtain necessary hardware’s (Microcontrollers &amp; Sensors) for dummy data use</w:t>
        </w:r>
        <w:r>
          <w:rPr>
            <w:noProof/>
            <w:lang w:val="en-GB" w:eastAsia="en-GB"/>
          </w:rPr>
          <w:tab/>
        </w:r>
      </w:ins>
    </w:p>
    <w:p w:rsidR="00DA0EB5" w:rsidRPr="00DA0EB5" w:rsidRDefault="00DA0EB5">
      <w:pPr>
        <w:pStyle w:val="ListParagraph"/>
        <w:numPr>
          <w:ilvl w:val="0"/>
          <w:numId w:val="10"/>
        </w:numPr>
        <w:rPr>
          <w:ins w:id="679" w:author="Fierce PC" w:date="2017-04-03T17:42:00Z"/>
          <w:rPrChange w:id="680" w:author="Fierce PC" w:date="2017-04-03T17:42:00Z">
            <w:rPr>
              <w:ins w:id="681" w:author="Fierce PC" w:date="2017-04-03T17:42:00Z"/>
              <w:noProof/>
              <w:lang w:val="en-GB" w:eastAsia="en-GB"/>
            </w:rPr>
          </w:rPrChange>
        </w:rPr>
        <w:pPrChange w:id="682" w:author="Fierce PC" w:date="2017-04-03T17:36:00Z">
          <w:pPr>
            <w:pStyle w:val="Heading2"/>
          </w:pPr>
        </w:pPrChange>
      </w:pPr>
      <w:ins w:id="683" w:author="Fierce PC" w:date="2017-04-03T17:43:00Z">
        <w:r>
          <w:rPr>
            <w:noProof/>
            <w:lang w:val="en-GB" w:eastAsia="en-GB"/>
          </w:rPr>
          <w:t xml:space="preserve">Discover and understand the protocols being used between the boards (i2c communication)  </w:t>
        </w:r>
      </w:ins>
    </w:p>
    <w:p w:rsidR="00DA0EB5" w:rsidRPr="00DA0EB5" w:rsidRDefault="00DA0EB5">
      <w:pPr>
        <w:pStyle w:val="ListParagraph"/>
        <w:numPr>
          <w:ilvl w:val="0"/>
          <w:numId w:val="10"/>
        </w:numPr>
        <w:rPr>
          <w:rPrChange w:id="684" w:author="Fierce PC" w:date="2017-04-03T17:36:00Z">
            <w:rPr/>
          </w:rPrChange>
        </w:rPr>
        <w:pPrChange w:id="685" w:author="Fierce PC" w:date="2017-04-03T17:36:00Z">
          <w:pPr>
            <w:pStyle w:val="Heading2"/>
          </w:pPr>
        </w:pPrChange>
      </w:pPr>
      <w:ins w:id="686" w:author="Fierce PC" w:date="2017-04-03T17:42:00Z">
        <w:r>
          <w:rPr>
            <w:noProof/>
            <w:lang w:val="en-GB" w:eastAsia="en-GB"/>
          </w:rPr>
          <w:t>Begin to learn C programming for Microcontrollers &amp; Sensors implementation</w:t>
        </w:r>
      </w:ins>
    </w:p>
    <w:p w:rsidR="00474DC5" w:rsidRPr="003E26F5" w:rsidRDefault="00474DC5" w:rsidP="00474DC5">
      <w:pPr>
        <w:pStyle w:val="ListParagraph"/>
        <w:numPr>
          <w:ilvl w:val="0"/>
          <w:numId w:val="1"/>
        </w:numPr>
      </w:pPr>
      <w:r w:rsidRPr="003E26F5">
        <w:t>Liaise with Eric to configure R101 microcontroller, for angular measurements</w:t>
      </w:r>
      <w:del w:id="687" w:author="Fierce PC" w:date="2017-04-03T17:48:00Z">
        <w:r w:rsidDel="00616375">
          <w:delText>.</w:delText>
        </w:r>
        <w:r w:rsidR="008859C2" w:rsidDel="00616375">
          <w:delText xml:space="preserve">  </w:delText>
        </w:r>
        <w:r w:rsidR="008859C2" w:rsidRPr="008859C2" w:rsidDel="00616375">
          <w:rPr>
            <w:b/>
          </w:rPr>
          <w:delText>2 DAYS</w:delText>
        </w:r>
      </w:del>
    </w:p>
    <w:p w:rsidR="00474DC5" w:rsidRPr="00DA0EB5" w:rsidRDefault="00474DC5" w:rsidP="00474DC5">
      <w:pPr>
        <w:pStyle w:val="ListParagraph"/>
        <w:numPr>
          <w:ilvl w:val="0"/>
          <w:numId w:val="1"/>
        </w:numPr>
        <w:rPr>
          <w:ins w:id="688" w:author="Fierce PC" w:date="2017-04-03T17:44:00Z"/>
          <w:color w:val="000000"/>
          <w:rPrChange w:id="689" w:author="Fierce PC" w:date="2017-04-03T17:44:00Z">
            <w:rPr>
              <w:ins w:id="690" w:author="Fierce PC" w:date="2017-04-03T17:44:00Z"/>
              <w:b/>
              <w:color w:val="000000"/>
            </w:rPr>
          </w:rPrChange>
        </w:rPr>
      </w:pPr>
      <w:r w:rsidRPr="002C5621">
        <w:rPr>
          <w:color w:val="000000"/>
        </w:rPr>
        <w:t>Careful wiring up of the (integrating i2c communication) microcontrollers and sensors</w:t>
      </w:r>
      <w:del w:id="691" w:author="Fierce PC" w:date="2017-04-03T17:48:00Z">
        <w:r w:rsidRPr="002C5621" w:rsidDel="00616375">
          <w:rPr>
            <w:color w:val="000000"/>
          </w:rPr>
          <w:delText>.</w:delText>
        </w:r>
        <w:r w:rsidR="008859C2" w:rsidDel="00616375">
          <w:rPr>
            <w:color w:val="000000"/>
          </w:rPr>
          <w:delText xml:space="preserve"> </w:delText>
        </w:r>
        <w:r w:rsidR="008859C2" w:rsidRPr="008859C2" w:rsidDel="00616375">
          <w:rPr>
            <w:b/>
            <w:color w:val="000000"/>
          </w:rPr>
          <w:delText>1 DAY</w:delText>
        </w:r>
      </w:del>
    </w:p>
    <w:p w:rsidR="00DA0EB5" w:rsidRPr="002C5621" w:rsidRDefault="00DA0EB5" w:rsidP="00474DC5">
      <w:pPr>
        <w:pStyle w:val="ListParagraph"/>
        <w:numPr>
          <w:ilvl w:val="0"/>
          <w:numId w:val="1"/>
        </w:numPr>
        <w:rPr>
          <w:color w:val="000000"/>
        </w:rPr>
      </w:pPr>
      <w:ins w:id="692" w:author="Fierce PC" w:date="2017-04-03T17:44:00Z">
        <w:r>
          <w:rPr>
            <w:noProof/>
            <w:lang w:val="en-GB" w:eastAsia="en-GB"/>
          </w:rPr>
          <w:t>Find a suitable and feasible approach in displaying error</w:t>
        </w:r>
      </w:ins>
      <w:ins w:id="693" w:author="Fierce PC" w:date="2017-04-03T17:48:00Z">
        <w:r w:rsidR="00616375">
          <w:rPr>
            <w:noProof/>
            <w:lang w:val="en-GB" w:eastAsia="en-GB"/>
          </w:rPr>
          <w:t>s</w:t>
        </w:r>
      </w:ins>
    </w:p>
    <w:p w:rsidR="00474DC5" w:rsidRPr="002C5621" w:rsidRDefault="00474DC5" w:rsidP="00474DC5">
      <w:pPr>
        <w:pStyle w:val="ListParagraph"/>
        <w:numPr>
          <w:ilvl w:val="0"/>
          <w:numId w:val="1"/>
        </w:numPr>
        <w:rPr>
          <w:color w:val="000000"/>
        </w:rPr>
      </w:pPr>
      <w:r w:rsidRPr="002C5621">
        <w:rPr>
          <w:color w:val="000000"/>
        </w:rPr>
        <w:t>Running tests of the sensors and diagnosing any problems during the process</w:t>
      </w:r>
      <w:del w:id="694" w:author="Fierce PC" w:date="2017-04-03T17:48:00Z">
        <w:r w:rsidRPr="002C5621" w:rsidDel="00616375">
          <w:rPr>
            <w:color w:val="000000"/>
          </w:rPr>
          <w:delText>.</w:delText>
        </w:r>
        <w:r w:rsidR="008859C2" w:rsidDel="00616375">
          <w:rPr>
            <w:color w:val="000000"/>
          </w:rPr>
          <w:delText xml:space="preserve"> </w:delText>
        </w:r>
        <w:r w:rsidR="008859C2" w:rsidRPr="008859C2" w:rsidDel="00616375">
          <w:rPr>
            <w:b/>
            <w:color w:val="000000"/>
          </w:rPr>
          <w:delText>7 DAYS</w:delText>
        </w:r>
      </w:del>
    </w:p>
    <w:p w:rsidR="00474DC5" w:rsidRPr="00DA0EB5" w:rsidRDefault="00474DC5" w:rsidP="00474DC5">
      <w:pPr>
        <w:pStyle w:val="ListParagraph"/>
        <w:numPr>
          <w:ilvl w:val="0"/>
          <w:numId w:val="1"/>
        </w:numPr>
        <w:rPr>
          <w:ins w:id="695" w:author="Fierce PC" w:date="2017-04-03T17:44:00Z"/>
          <w:color w:val="000000"/>
          <w:rPrChange w:id="696" w:author="Fierce PC" w:date="2017-04-03T17:44:00Z">
            <w:rPr>
              <w:ins w:id="697" w:author="Fierce PC" w:date="2017-04-03T17:44:00Z"/>
              <w:b/>
              <w:color w:val="000000"/>
            </w:rPr>
          </w:rPrChange>
        </w:rPr>
      </w:pPr>
      <w:r w:rsidRPr="002C5621">
        <w:rPr>
          <w:color w:val="000000"/>
        </w:rPr>
        <w:t>Implementing C coding and applying this to the selected microcontrollers and sensors</w:t>
      </w:r>
      <w:del w:id="698" w:author="Fierce PC" w:date="2017-04-03T17:48:00Z">
        <w:r w:rsidRPr="002C5621" w:rsidDel="00616375">
          <w:rPr>
            <w:color w:val="000000"/>
          </w:rPr>
          <w:delText>.</w:delText>
        </w:r>
        <w:r w:rsidR="008859C2" w:rsidDel="00616375">
          <w:rPr>
            <w:color w:val="000000"/>
          </w:rPr>
          <w:delText xml:space="preserve"> </w:delText>
        </w:r>
        <w:r w:rsidR="008859C2" w:rsidRPr="008859C2" w:rsidDel="00616375">
          <w:rPr>
            <w:b/>
            <w:color w:val="000000"/>
          </w:rPr>
          <w:delText>3 DAYS</w:delText>
        </w:r>
      </w:del>
    </w:p>
    <w:p w:rsidR="00DA0EB5" w:rsidRPr="002C5621" w:rsidRDefault="00DA0EB5" w:rsidP="00474DC5">
      <w:pPr>
        <w:pStyle w:val="ListParagraph"/>
        <w:numPr>
          <w:ilvl w:val="0"/>
          <w:numId w:val="1"/>
        </w:numPr>
        <w:rPr>
          <w:color w:val="000000"/>
        </w:rPr>
      </w:pPr>
      <w:ins w:id="699" w:author="Fierce PC" w:date="2017-04-03T17:44:00Z">
        <w:r>
          <w:rPr>
            <w:noProof/>
            <w:lang w:val="en-GB" w:eastAsia="en-GB"/>
          </w:rPr>
          <w:t>TCP port from the Middleware is configured, to instruct the ChairServer to orientate in various positions</w:t>
        </w:r>
      </w:ins>
    </w:p>
    <w:p w:rsidR="00474DC5" w:rsidRPr="002C5621" w:rsidRDefault="00474DC5" w:rsidP="00474DC5">
      <w:pPr>
        <w:pStyle w:val="ListParagraph"/>
        <w:numPr>
          <w:ilvl w:val="0"/>
          <w:numId w:val="1"/>
        </w:numPr>
        <w:rPr>
          <w:color w:val="000000"/>
        </w:rPr>
      </w:pPr>
      <w:r w:rsidRPr="002C5621">
        <w:rPr>
          <w:color w:val="000000"/>
        </w:rPr>
        <w:t>Testing and debugging the system</w:t>
      </w:r>
      <w:del w:id="700" w:author="Fierce PC" w:date="2017-04-03T17:48:00Z">
        <w:r w:rsidRPr="002C5621" w:rsidDel="00616375">
          <w:rPr>
            <w:color w:val="000000"/>
          </w:rPr>
          <w:delText>.</w:delText>
        </w:r>
        <w:r w:rsidR="008859C2" w:rsidDel="00616375">
          <w:rPr>
            <w:color w:val="000000"/>
          </w:rPr>
          <w:delText xml:space="preserve"> </w:delText>
        </w:r>
        <w:r w:rsidR="008859C2" w:rsidRPr="008859C2" w:rsidDel="00616375">
          <w:rPr>
            <w:b/>
            <w:color w:val="000000"/>
          </w:rPr>
          <w:delText>2 DAYS</w:delText>
        </w:r>
      </w:del>
    </w:p>
    <w:p w:rsidR="00474DC5" w:rsidRPr="002C5621" w:rsidRDefault="00474DC5" w:rsidP="00474DC5">
      <w:pPr>
        <w:pStyle w:val="ListParagraph"/>
        <w:numPr>
          <w:ilvl w:val="0"/>
          <w:numId w:val="1"/>
        </w:numPr>
        <w:rPr>
          <w:color w:val="000000"/>
        </w:rPr>
      </w:pPr>
      <w:r w:rsidRPr="002C5621">
        <w:rPr>
          <w:color w:val="000000"/>
        </w:rPr>
        <w:t>Assembling of the software &amp; hardware</w:t>
      </w:r>
      <w:del w:id="701" w:author="Fierce PC" w:date="2017-04-03T17:48:00Z">
        <w:r w:rsidRPr="002C5621" w:rsidDel="00616375">
          <w:rPr>
            <w:color w:val="000000"/>
          </w:rPr>
          <w:delText>.</w:delText>
        </w:r>
        <w:r w:rsidR="008859C2" w:rsidDel="00616375">
          <w:rPr>
            <w:color w:val="000000"/>
          </w:rPr>
          <w:delText xml:space="preserve"> </w:delText>
        </w:r>
        <w:r w:rsidR="008859C2" w:rsidRPr="008859C2" w:rsidDel="00616375">
          <w:rPr>
            <w:b/>
            <w:color w:val="000000"/>
          </w:rPr>
          <w:delText>1 DAY</w:delText>
        </w:r>
      </w:del>
    </w:p>
    <w:p w:rsidR="00474DC5" w:rsidRPr="002C5621" w:rsidRDefault="00474DC5" w:rsidP="00474DC5">
      <w:pPr>
        <w:pStyle w:val="ListParagraph"/>
        <w:numPr>
          <w:ilvl w:val="0"/>
          <w:numId w:val="1"/>
        </w:numPr>
        <w:rPr>
          <w:color w:val="000000"/>
        </w:rPr>
      </w:pPr>
      <w:r w:rsidRPr="003E26F5">
        <w:t>Arduino 101 sensor is specifically going to be used for angular sensors, so this needs to be thoroughly looked into</w:t>
      </w:r>
      <w:del w:id="702" w:author="Fierce PC" w:date="2017-04-03T17:48:00Z">
        <w:r w:rsidRPr="003E26F5" w:rsidDel="00616375">
          <w:delText xml:space="preserve">. </w:delText>
        </w:r>
        <w:r w:rsidR="008859C2" w:rsidDel="00616375">
          <w:delText xml:space="preserve"> </w:delText>
        </w:r>
        <w:r w:rsidR="008859C2" w:rsidRPr="008859C2" w:rsidDel="00616375">
          <w:rPr>
            <w:b/>
          </w:rPr>
          <w:delText>3 DAYS</w:delText>
        </w:r>
      </w:del>
    </w:p>
    <w:p w:rsidR="00474DC5" w:rsidRPr="009D416F" w:rsidRDefault="00474DC5" w:rsidP="00474DC5">
      <w:pPr>
        <w:pStyle w:val="ListParagraph"/>
        <w:numPr>
          <w:ilvl w:val="0"/>
          <w:numId w:val="1"/>
        </w:numPr>
        <w:rPr>
          <w:color w:val="000000"/>
        </w:rPr>
      </w:pPr>
      <w:r w:rsidRPr="003E26F5">
        <w:t>Obtain relevant and appropriate coding’s from Eric</w:t>
      </w:r>
      <w:del w:id="703" w:author="Fierce PC" w:date="2017-04-03T17:48:00Z">
        <w:r w:rsidDel="00616375">
          <w:delText>.</w:delText>
        </w:r>
        <w:r w:rsidR="008859C2" w:rsidDel="00616375">
          <w:delText xml:space="preserve"> </w:delText>
        </w:r>
        <w:r w:rsidR="008859C2" w:rsidRPr="008859C2" w:rsidDel="00616375">
          <w:rPr>
            <w:b/>
          </w:rPr>
          <w:delText>2 DAYS</w:delText>
        </w:r>
      </w:del>
    </w:p>
    <w:p w:rsidR="009D416F" w:rsidRPr="002C5621" w:rsidRDefault="009D416F" w:rsidP="00474DC5">
      <w:pPr>
        <w:pStyle w:val="ListParagraph"/>
        <w:numPr>
          <w:ilvl w:val="0"/>
          <w:numId w:val="1"/>
        </w:numPr>
        <w:rPr>
          <w:color w:val="000000"/>
        </w:rPr>
      </w:pPr>
      <w:r>
        <w:rPr>
          <w:color w:val="000000"/>
        </w:rPr>
        <w:t>Cross check coding’s and report malfunctions back to Eric if need be</w:t>
      </w:r>
      <w:r w:rsidR="008859C2">
        <w:rPr>
          <w:color w:val="000000"/>
        </w:rPr>
        <w:t xml:space="preserve"> </w:t>
      </w:r>
      <w:del w:id="704" w:author="Fierce PC" w:date="2017-04-03T17:48:00Z">
        <w:r w:rsidR="008859C2" w:rsidRPr="008859C2" w:rsidDel="00616375">
          <w:rPr>
            <w:b/>
            <w:color w:val="000000"/>
          </w:rPr>
          <w:delText>2 DAYS</w:delText>
        </w:r>
      </w:del>
    </w:p>
    <w:p w:rsidR="00DA0EB5" w:rsidRPr="00616375" w:rsidRDefault="00474DC5">
      <w:pPr>
        <w:pStyle w:val="ListParagraph"/>
        <w:numPr>
          <w:ilvl w:val="0"/>
          <w:numId w:val="1"/>
        </w:numPr>
        <w:rPr>
          <w:ins w:id="705" w:author="Fierce PC" w:date="2017-04-03T17:45:00Z"/>
          <w:color w:val="000000"/>
          <w:rPrChange w:id="706" w:author="Fierce PC" w:date="2017-04-03T17:46:00Z">
            <w:rPr>
              <w:ins w:id="707" w:author="Fierce PC" w:date="2017-04-03T17:45:00Z"/>
              <w:b/>
              <w:color w:val="000000"/>
            </w:rPr>
          </w:rPrChange>
        </w:rPr>
      </w:pPr>
      <w:r w:rsidRPr="002C5621">
        <w:rPr>
          <w:color w:val="000000"/>
        </w:rPr>
        <w:t>Performing actual measurements</w:t>
      </w:r>
      <w:del w:id="708" w:author="Fierce PC" w:date="2017-04-03T17:48:00Z">
        <w:r w:rsidRPr="002C5621" w:rsidDel="00616375">
          <w:rPr>
            <w:color w:val="000000"/>
          </w:rPr>
          <w:delText>.</w:delText>
        </w:r>
        <w:r w:rsidR="008859C2" w:rsidDel="00616375">
          <w:rPr>
            <w:color w:val="000000"/>
          </w:rPr>
          <w:delText xml:space="preserve"> </w:delText>
        </w:r>
        <w:r w:rsidR="008859C2" w:rsidRPr="008859C2" w:rsidDel="00616375">
          <w:rPr>
            <w:b/>
            <w:color w:val="000000"/>
          </w:rPr>
          <w:delText>1 DAY</w:delText>
        </w:r>
      </w:del>
    </w:p>
    <w:p w:rsidR="00DA0EB5" w:rsidRPr="002C5621" w:rsidRDefault="00DA0EB5" w:rsidP="00474DC5">
      <w:pPr>
        <w:pStyle w:val="ListParagraph"/>
        <w:numPr>
          <w:ilvl w:val="0"/>
          <w:numId w:val="1"/>
        </w:numPr>
        <w:rPr>
          <w:color w:val="000000"/>
        </w:rPr>
      </w:pPr>
      <w:ins w:id="709" w:author="Fierce PC" w:date="2017-04-03T17:45:00Z">
        <w:r>
          <w:rPr>
            <w:noProof/>
            <w:lang w:val="en-GB" w:eastAsia="en-GB"/>
          </w:rPr>
          <w:t>Presentation slides are prepared and a preliminary test demonstration of the Middlesex chair is conducted for rehearsal use</w:t>
        </w:r>
        <w:r>
          <w:rPr>
            <w:noProof/>
            <w:lang w:val="en-GB" w:eastAsia="en-GB"/>
          </w:rPr>
          <w:tab/>
        </w:r>
      </w:ins>
    </w:p>
    <w:p w:rsidR="00474DC5" w:rsidRDefault="00474DC5" w:rsidP="00474DC5">
      <w:pPr>
        <w:autoSpaceDE w:val="0"/>
        <w:autoSpaceDN w:val="0"/>
        <w:adjustRightInd w:val="0"/>
        <w:spacing w:after="0" w:line="240" w:lineRule="auto"/>
        <w:rPr>
          <w:rFonts w:ascii="Times New Roman" w:hAnsi="Times New Roman" w:cs="Times New Roman"/>
          <w:b/>
          <w:color w:val="000000"/>
          <w:sz w:val="28"/>
          <w:szCs w:val="28"/>
          <w:u w:val="single"/>
        </w:rPr>
      </w:pPr>
    </w:p>
    <w:p w:rsidR="00474DC5" w:rsidRDefault="00474DC5" w:rsidP="00474DC5">
      <w:pPr>
        <w:pStyle w:val="Heading2"/>
        <w:rPr>
          <w:ins w:id="710" w:author="Fierce PC" w:date="2017-04-03T17:36:00Z"/>
        </w:rPr>
      </w:pPr>
      <w:bookmarkStart w:id="711" w:name="_Toc476318896"/>
      <w:bookmarkStart w:id="712" w:name="_Toc479177480"/>
      <w:r w:rsidRPr="005522B3">
        <w:t>Mohamed</w:t>
      </w:r>
      <w:r>
        <w:t>:</w:t>
      </w:r>
      <w:bookmarkEnd w:id="711"/>
      <w:bookmarkEnd w:id="712"/>
    </w:p>
    <w:p w:rsidR="00DA0EB5" w:rsidRPr="00DA0EB5" w:rsidRDefault="00DA0EB5">
      <w:pPr>
        <w:rPr>
          <w:ins w:id="713" w:author="Fierce PC" w:date="2017-04-03T17:36:00Z"/>
          <w:rPrChange w:id="714" w:author="Fierce PC" w:date="2017-04-03T17:36:00Z">
            <w:rPr>
              <w:ins w:id="715" w:author="Fierce PC" w:date="2017-04-03T17:36:00Z"/>
            </w:rPr>
          </w:rPrChange>
        </w:rPr>
        <w:pPrChange w:id="716" w:author="Fierce PC" w:date="2017-04-03T17:36:00Z">
          <w:pPr>
            <w:pStyle w:val="Heading2"/>
          </w:pPr>
        </w:pPrChange>
      </w:pPr>
    </w:p>
    <w:p w:rsidR="00DA0EB5" w:rsidRPr="00DA0EB5" w:rsidRDefault="00DA0EB5">
      <w:pPr>
        <w:pStyle w:val="ListParagraph"/>
        <w:numPr>
          <w:ilvl w:val="0"/>
          <w:numId w:val="13"/>
        </w:numPr>
        <w:rPr>
          <w:rPrChange w:id="717" w:author="Fierce PC" w:date="2017-04-03T17:36:00Z">
            <w:rPr/>
          </w:rPrChange>
        </w:rPr>
        <w:pPrChange w:id="718" w:author="Fierce PC" w:date="2017-04-03T17:40:00Z">
          <w:pPr>
            <w:pStyle w:val="Heading2"/>
          </w:pPr>
        </w:pPrChange>
      </w:pPr>
      <w:ins w:id="719" w:author="Fierce PC" w:date="2017-04-03T17:36:00Z">
        <w:r>
          <w:rPr>
            <w:noProof/>
            <w:lang w:val="en-GB" w:eastAsia="en-GB"/>
          </w:rPr>
          <w:t xml:space="preserve">Study the Prototypes.Zip folder, System Overview.PDF file. Conduct research on the background of the project and what needs to be achieved </w:t>
        </w:r>
      </w:ins>
    </w:p>
    <w:p w:rsidR="00474DC5" w:rsidRPr="00DA0EB5" w:rsidRDefault="00474DC5">
      <w:pPr>
        <w:pStyle w:val="ListParagraph"/>
        <w:numPr>
          <w:ilvl w:val="0"/>
          <w:numId w:val="13"/>
        </w:numPr>
        <w:rPr>
          <w:ins w:id="720" w:author="Fierce PC" w:date="2017-04-03T17:38:00Z"/>
          <w:rPrChange w:id="721" w:author="Fierce PC" w:date="2017-04-03T17:38:00Z">
            <w:rPr>
              <w:ins w:id="722" w:author="Fierce PC" w:date="2017-04-03T17:38:00Z"/>
              <w:b/>
            </w:rPr>
          </w:rPrChange>
        </w:rPr>
        <w:pPrChange w:id="723" w:author="Fierce PC" w:date="2017-04-03T17:40:00Z">
          <w:pPr>
            <w:pStyle w:val="ListParagraph"/>
            <w:numPr>
              <w:numId w:val="2"/>
            </w:numPr>
            <w:ind w:hanging="360"/>
          </w:pPr>
        </w:pPrChange>
      </w:pPr>
      <w:r w:rsidRPr="003E26F5">
        <w:t>Research into C programming codes for programming Arduino sensors</w:t>
      </w:r>
      <w:del w:id="724" w:author="Fierce PC" w:date="2017-04-03T17:48:00Z">
        <w:r w:rsidRPr="003E26F5" w:rsidDel="00616375">
          <w:delText xml:space="preserve">. </w:delText>
        </w:r>
        <w:r w:rsidR="00FC346B" w:rsidRPr="00FC346B" w:rsidDel="00616375">
          <w:rPr>
            <w:b/>
          </w:rPr>
          <w:delText>7 DAYS</w:delText>
        </w:r>
      </w:del>
    </w:p>
    <w:p w:rsidR="00DA0EB5" w:rsidRPr="00DA0EB5" w:rsidRDefault="00DA0EB5">
      <w:pPr>
        <w:pStyle w:val="ListParagraph"/>
        <w:numPr>
          <w:ilvl w:val="0"/>
          <w:numId w:val="13"/>
        </w:numPr>
        <w:rPr>
          <w:ins w:id="725" w:author="Fierce PC" w:date="2017-04-03T17:39:00Z"/>
          <w:rPrChange w:id="726" w:author="Fierce PC" w:date="2017-04-03T17:39:00Z">
            <w:rPr>
              <w:ins w:id="727" w:author="Fierce PC" w:date="2017-04-03T17:39:00Z"/>
              <w:noProof/>
              <w:lang w:val="en-GB" w:eastAsia="en-GB"/>
            </w:rPr>
          </w:rPrChange>
        </w:rPr>
        <w:pPrChange w:id="728" w:author="Fierce PC" w:date="2017-04-03T17:40:00Z">
          <w:pPr>
            <w:pStyle w:val="ListParagraph"/>
            <w:numPr>
              <w:numId w:val="2"/>
            </w:numPr>
            <w:ind w:hanging="360"/>
          </w:pPr>
        </w:pPrChange>
      </w:pPr>
      <w:ins w:id="729" w:author="Fierce PC" w:date="2017-04-03T17:38:00Z">
        <w:r>
          <w:rPr>
            <w:noProof/>
            <w:lang w:val="en-GB" w:eastAsia="en-GB"/>
          </w:rPr>
          <w:t>Research into suitable sensors and compile appropriate research literature. Present the findings to module leader and receive feedback</w:t>
        </w:r>
      </w:ins>
    </w:p>
    <w:p w:rsidR="00DA0EB5" w:rsidRPr="00DA0EB5" w:rsidRDefault="00DA0EB5">
      <w:pPr>
        <w:pStyle w:val="ListParagraph"/>
        <w:numPr>
          <w:ilvl w:val="0"/>
          <w:numId w:val="13"/>
        </w:numPr>
        <w:rPr>
          <w:ins w:id="730" w:author="Fierce PC" w:date="2017-04-03T17:39:00Z"/>
          <w:rPrChange w:id="731" w:author="Fierce PC" w:date="2017-04-03T17:39:00Z">
            <w:rPr>
              <w:ins w:id="732" w:author="Fierce PC" w:date="2017-04-03T17:39:00Z"/>
              <w:noProof/>
              <w:lang w:val="en-GB" w:eastAsia="en-GB"/>
            </w:rPr>
          </w:rPrChange>
        </w:rPr>
        <w:pPrChange w:id="733" w:author="Fierce PC" w:date="2017-04-03T17:40:00Z">
          <w:pPr>
            <w:pStyle w:val="ListParagraph"/>
            <w:numPr>
              <w:numId w:val="2"/>
            </w:numPr>
            <w:ind w:hanging="360"/>
          </w:pPr>
        </w:pPrChange>
      </w:pPr>
      <w:ins w:id="734" w:author="Fierce PC" w:date="2017-04-03T17:39:00Z">
        <w:r>
          <w:rPr>
            <w:noProof/>
            <w:lang w:val="en-GB" w:eastAsia="en-GB"/>
          </w:rPr>
          <w:t>Receive feedback from lecturer and consider alternatives if need be</w:t>
        </w:r>
      </w:ins>
    </w:p>
    <w:p w:rsidR="00DA0EB5" w:rsidRPr="00DA0EB5" w:rsidRDefault="00DA0EB5">
      <w:pPr>
        <w:pStyle w:val="ListParagraph"/>
        <w:numPr>
          <w:ilvl w:val="0"/>
          <w:numId w:val="13"/>
        </w:numPr>
        <w:rPr>
          <w:ins w:id="735" w:author="Fierce PC" w:date="2017-04-03T17:39:00Z"/>
          <w:rPrChange w:id="736" w:author="Fierce PC" w:date="2017-04-03T17:39:00Z">
            <w:rPr>
              <w:ins w:id="737" w:author="Fierce PC" w:date="2017-04-03T17:39:00Z"/>
              <w:noProof/>
              <w:lang w:val="en-GB" w:eastAsia="en-GB"/>
            </w:rPr>
          </w:rPrChange>
        </w:rPr>
        <w:pPrChange w:id="738" w:author="Fierce PC" w:date="2017-04-03T17:40:00Z">
          <w:pPr>
            <w:pStyle w:val="ListParagraph"/>
            <w:numPr>
              <w:numId w:val="2"/>
            </w:numPr>
            <w:ind w:hanging="360"/>
          </w:pPr>
        </w:pPrChange>
      </w:pPr>
      <w:ins w:id="739" w:author="Fierce PC" w:date="2017-04-03T17:39:00Z">
        <w:r>
          <w:rPr>
            <w:noProof/>
            <w:lang w:val="en-GB" w:eastAsia="en-GB"/>
          </w:rPr>
          <w:t>Further look into sensor technologies and study their datasheets. To be used in order to obtain accuracy, specification contents etc</w:t>
        </w:r>
      </w:ins>
    </w:p>
    <w:p w:rsidR="00DA0EB5" w:rsidRDefault="00DA0EB5">
      <w:pPr>
        <w:pStyle w:val="ListParagraph"/>
        <w:numPr>
          <w:ilvl w:val="0"/>
          <w:numId w:val="13"/>
        </w:numPr>
        <w:spacing w:line="259" w:lineRule="auto"/>
        <w:rPr>
          <w:ins w:id="740" w:author="Fierce PC" w:date="2017-04-03T17:40:00Z"/>
          <w:noProof/>
          <w:lang w:val="en-GB" w:eastAsia="en-GB"/>
        </w:rPr>
        <w:pPrChange w:id="741" w:author="Fierce PC" w:date="2017-04-03T17:40:00Z">
          <w:pPr>
            <w:pStyle w:val="ListParagraph"/>
            <w:numPr>
              <w:numId w:val="2"/>
            </w:numPr>
            <w:spacing w:line="259" w:lineRule="auto"/>
            <w:ind w:hanging="360"/>
          </w:pPr>
        </w:pPrChange>
      </w:pPr>
      <w:ins w:id="742" w:author="Fierce PC" w:date="2017-04-03T17:39:00Z">
        <w:r w:rsidRPr="00DA0EB5">
          <w:rPr>
            <w:noProof/>
            <w:lang w:val="en-GB" w:eastAsia="en-GB"/>
          </w:rPr>
          <w:t>Study the 3 modules in the ‘</w:t>
        </w:r>
        <w:r w:rsidRPr="00DA0EB5">
          <w:rPr>
            <w:i/>
            <w:iCs/>
            <w:noProof/>
            <w:lang w:val="en-GB" w:eastAsia="en-GB"/>
          </w:rPr>
          <w:t>System</w:t>
        </w:r>
        <w:r w:rsidRPr="00DA0EB5">
          <w:rPr>
            <w:noProof/>
            <w:lang w:val="en-GB" w:eastAsia="en-GB"/>
          </w:rPr>
          <w:t xml:space="preserve"> </w:t>
        </w:r>
        <w:r w:rsidRPr="00DA0EB5">
          <w:rPr>
            <w:i/>
            <w:iCs/>
            <w:noProof/>
            <w:lang w:val="en-GB" w:eastAsia="en-GB"/>
          </w:rPr>
          <w:t>Overview</w:t>
        </w:r>
        <w:r w:rsidRPr="00DA0EB5">
          <w:rPr>
            <w:noProof/>
            <w:lang w:val="en-GB" w:eastAsia="en-GB"/>
          </w:rPr>
          <w:t>.PDF’ file and understand the protocols between the modules, for implementation use</w:t>
        </w:r>
      </w:ins>
    </w:p>
    <w:p w:rsidR="00DA0EB5" w:rsidDel="00DA0EB5" w:rsidRDefault="00DA0EB5">
      <w:pPr>
        <w:pStyle w:val="ListParagraph"/>
        <w:rPr>
          <w:del w:id="743" w:author="Fierce PC" w:date="2017-04-03T17:39:00Z"/>
          <w:noProof/>
          <w:lang w:val="en-GB" w:eastAsia="en-GB"/>
        </w:rPr>
        <w:pPrChange w:id="744" w:author="Fierce PC" w:date="2017-04-03T17:40:00Z">
          <w:pPr>
            <w:pStyle w:val="ListParagraph"/>
            <w:numPr>
              <w:numId w:val="2"/>
            </w:numPr>
            <w:ind w:hanging="360"/>
          </w:pPr>
        </w:pPrChange>
      </w:pPr>
      <w:ins w:id="745" w:author="Fierce PC" w:date="2017-04-03T17:40:00Z">
        <w:r w:rsidRPr="00DA0EB5">
          <w:rPr>
            <w:noProof/>
            <w:lang w:val="en-GB" w:eastAsia="en-GB"/>
          </w:rPr>
          <w:t>Start deciding with Co-partner on suitable programming languages</w:t>
        </w:r>
      </w:ins>
    </w:p>
    <w:p w:rsidR="00DA0EB5" w:rsidRPr="00DA0EB5" w:rsidRDefault="00DA0EB5">
      <w:pPr>
        <w:pStyle w:val="ListParagraph"/>
        <w:numPr>
          <w:ilvl w:val="0"/>
          <w:numId w:val="13"/>
        </w:numPr>
        <w:spacing w:line="259" w:lineRule="auto"/>
        <w:rPr>
          <w:ins w:id="746" w:author="Fierce PC" w:date="2017-04-03T17:40:00Z"/>
          <w:noProof/>
          <w:lang w:val="en-GB" w:eastAsia="en-GB"/>
          <w:rPrChange w:id="747" w:author="Fierce PC" w:date="2017-04-03T17:40:00Z">
            <w:rPr>
              <w:ins w:id="748" w:author="Fierce PC" w:date="2017-04-03T17:40:00Z"/>
            </w:rPr>
          </w:rPrChange>
        </w:rPr>
        <w:pPrChange w:id="749" w:author="Fierce PC" w:date="2017-04-03T17:40:00Z">
          <w:pPr>
            <w:pStyle w:val="ListParagraph"/>
            <w:numPr>
              <w:numId w:val="2"/>
            </w:numPr>
            <w:ind w:hanging="360"/>
          </w:pPr>
        </w:pPrChange>
      </w:pPr>
    </w:p>
    <w:p w:rsidR="00474DC5" w:rsidRDefault="00474DC5">
      <w:pPr>
        <w:pStyle w:val="ListParagraph"/>
        <w:numPr>
          <w:ilvl w:val="0"/>
          <w:numId w:val="13"/>
        </w:numPr>
        <w:pPrChange w:id="750" w:author="Fierce PC" w:date="2017-04-03T17:46:00Z">
          <w:pPr>
            <w:pStyle w:val="ListParagraph"/>
            <w:numPr>
              <w:numId w:val="2"/>
            </w:numPr>
            <w:ind w:hanging="360"/>
          </w:pPr>
        </w:pPrChange>
      </w:pPr>
      <w:r w:rsidRPr="003E26F5">
        <w:t>Learning Python coding for modular communications</w:t>
      </w:r>
      <w:del w:id="751" w:author="Fierce PC" w:date="2017-04-03T17:49:00Z">
        <w:r w:rsidDel="00616375">
          <w:delText>.</w:delText>
        </w:r>
        <w:r w:rsidR="00FC346B" w:rsidDel="00616375">
          <w:delText xml:space="preserve"> </w:delText>
        </w:r>
        <w:r w:rsidR="00FC346B" w:rsidRPr="00616375" w:rsidDel="00616375">
          <w:rPr>
            <w:b/>
          </w:rPr>
          <w:delText>7 DAYS</w:delText>
        </w:r>
      </w:del>
    </w:p>
    <w:p w:rsidR="00E22801" w:rsidRPr="00DA0EB5" w:rsidRDefault="00E22801">
      <w:pPr>
        <w:pStyle w:val="ListParagraph"/>
        <w:numPr>
          <w:ilvl w:val="0"/>
          <w:numId w:val="13"/>
        </w:numPr>
        <w:rPr>
          <w:ins w:id="752" w:author="Fierce PC" w:date="2017-04-03T17:42:00Z"/>
          <w:rPrChange w:id="753" w:author="Fierce PC" w:date="2017-04-03T17:42:00Z">
            <w:rPr>
              <w:ins w:id="754" w:author="Fierce PC" w:date="2017-04-03T17:42:00Z"/>
              <w:b/>
            </w:rPr>
          </w:rPrChange>
        </w:rPr>
        <w:pPrChange w:id="755" w:author="Fierce PC" w:date="2017-04-03T17:40:00Z">
          <w:pPr>
            <w:pStyle w:val="ListParagraph"/>
            <w:numPr>
              <w:numId w:val="2"/>
            </w:numPr>
            <w:ind w:hanging="360"/>
          </w:pPr>
        </w:pPrChange>
      </w:pPr>
      <w:r>
        <w:t>Implementing Python coding for the 3 modules</w:t>
      </w:r>
      <w:del w:id="756" w:author="Fierce PC" w:date="2017-04-03T17:49:00Z">
        <w:r w:rsidDel="00616375">
          <w:delText>.</w:delText>
        </w:r>
        <w:r w:rsidR="00FC346B" w:rsidDel="00616375">
          <w:delText xml:space="preserve"> </w:delText>
        </w:r>
        <w:r w:rsidR="00FC346B" w:rsidRPr="00FC346B" w:rsidDel="00616375">
          <w:rPr>
            <w:b/>
          </w:rPr>
          <w:delText>7 DAYS</w:delText>
        </w:r>
      </w:del>
    </w:p>
    <w:p w:rsidR="00DA0EB5" w:rsidRPr="003E26F5" w:rsidRDefault="00DA0EB5">
      <w:pPr>
        <w:pStyle w:val="ListParagraph"/>
        <w:numPr>
          <w:ilvl w:val="0"/>
          <w:numId w:val="13"/>
        </w:numPr>
        <w:pPrChange w:id="757" w:author="Fierce PC" w:date="2017-04-03T17:40:00Z">
          <w:pPr>
            <w:pStyle w:val="ListParagraph"/>
            <w:numPr>
              <w:numId w:val="2"/>
            </w:numPr>
            <w:ind w:hanging="360"/>
          </w:pPr>
        </w:pPrChange>
      </w:pPr>
      <w:ins w:id="758" w:author="Fierce PC" w:date="2017-04-03T17:42:00Z">
        <w:r>
          <w:rPr>
            <w:noProof/>
            <w:lang w:val="en-GB" w:eastAsia="en-GB"/>
          </w:rPr>
          <w:t>Expand resourcefully and acknowledge other bona fide sources for guidance on project</w:t>
        </w:r>
      </w:ins>
    </w:p>
    <w:p w:rsidR="00474DC5" w:rsidRPr="00DA0EB5" w:rsidRDefault="00E22801">
      <w:pPr>
        <w:pStyle w:val="ListParagraph"/>
        <w:numPr>
          <w:ilvl w:val="0"/>
          <w:numId w:val="13"/>
        </w:numPr>
        <w:rPr>
          <w:ins w:id="759" w:author="Fierce PC" w:date="2017-04-03T17:45:00Z"/>
          <w:rPrChange w:id="760" w:author="Fierce PC" w:date="2017-04-03T17:45:00Z">
            <w:rPr>
              <w:ins w:id="761" w:author="Fierce PC" w:date="2017-04-03T17:45:00Z"/>
              <w:b/>
            </w:rPr>
          </w:rPrChange>
        </w:rPr>
        <w:pPrChange w:id="762" w:author="Fierce PC" w:date="2017-04-03T17:40:00Z">
          <w:pPr>
            <w:pStyle w:val="ListParagraph"/>
            <w:numPr>
              <w:numId w:val="2"/>
            </w:numPr>
            <w:ind w:hanging="360"/>
          </w:pPr>
        </w:pPrChange>
      </w:pPr>
      <w:r>
        <w:t>Write</w:t>
      </w:r>
      <w:r w:rsidR="00474DC5" w:rsidRPr="003E26F5">
        <w:t xml:space="preserve"> up the project and address every progress and make sure the information is consistent &amp; clearly documented</w:t>
      </w:r>
      <w:del w:id="763" w:author="Fierce PC" w:date="2017-04-03T17:49:00Z">
        <w:r w:rsidR="00474DC5" w:rsidDel="00616375">
          <w:delText>.</w:delText>
        </w:r>
        <w:r w:rsidR="00FC346B" w:rsidDel="00616375">
          <w:delText xml:space="preserve"> </w:delText>
        </w:r>
        <w:r w:rsidR="00FC346B" w:rsidRPr="00FC346B" w:rsidDel="00616375">
          <w:rPr>
            <w:b/>
          </w:rPr>
          <w:delText>7 DAYS</w:delText>
        </w:r>
      </w:del>
    </w:p>
    <w:p w:rsidR="00DA0EB5" w:rsidRPr="00DA0EB5" w:rsidRDefault="00DA0EB5">
      <w:pPr>
        <w:pStyle w:val="ListParagraph"/>
        <w:numPr>
          <w:ilvl w:val="0"/>
          <w:numId w:val="13"/>
        </w:numPr>
        <w:rPr>
          <w:ins w:id="764" w:author="Fierce PC" w:date="2017-04-03T17:43:00Z"/>
          <w:rPrChange w:id="765" w:author="Fierce PC" w:date="2017-04-03T17:43:00Z">
            <w:rPr>
              <w:ins w:id="766" w:author="Fierce PC" w:date="2017-04-03T17:43:00Z"/>
              <w:b/>
            </w:rPr>
          </w:rPrChange>
        </w:rPr>
        <w:pPrChange w:id="767" w:author="Fierce PC" w:date="2017-04-03T17:40:00Z">
          <w:pPr>
            <w:pStyle w:val="ListParagraph"/>
            <w:numPr>
              <w:numId w:val="2"/>
            </w:numPr>
            <w:ind w:hanging="360"/>
          </w:pPr>
        </w:pPrChange>
      </w:pPr>
      <w:ins w:id="768" w:author="Fierce PC" w:date="2017-04-03T17:45:00Z">
        <w:r>
          <w:rPr>
            <w:noProof/>
            <w:lang w:val="en-GB" w:eastAsia="en-GB"/>
          </w:rPr>
          <w:lastRenderedPageBreak/>
          <w:t>Presentation slides are prepared and a preliminary test demonstration of the Middlesex chair is conducted for rehearsal use</w:t>
        </w:r>
        <w:r>
          <w:rPr>
            <w:noProof/>
            <w:lang w:val="en-GB" w:eastAsia="en-GB"/>
          </w:rPr>
          <w:tab/>
        </w:r>
      </w:ins>
    </w:p>
    <w:p w:rsidR="00DA0EB5" w:rsidRPr="003E26F5" w:rsidRDefault="00DA0EB5">
      <w:pPr>
        <w:pStyle w:val="ListParagraph"/>
        <w:numPr>
          <w:ilvl w:val="0"/>
          <w:numId w:val="13"/>
        </w:numPr>
        <w:pPrChange w:id="769" w:author="Fierce PC" w:date="2017-04-03T17:40:00Z">
          <w:pPr>
            <w:pStyle w:val="ListParagraph"/>
            <w:numPr>
              <w:numId w:val="2"/>
            </w:numPr>
            <w:ind w:hanging="360"/>
          </w:pPr>
        </w:pPrChange>
      </w:pPr>
      <w:ins w:id="770" w:author="Fierce PC" w:date="2017-04-03T17:43:00Z">
        <w:r>
          <w:rPr>
            <w:noProof/>
            <w:lang w:val="en-GB" w:eastAsia="en-GB"/>
          </w:rPr>
          <w:t>Feedback is reported and current progress is overlooked. Documentation is written up and updated routinely</w:t>
        </w:r>
      </w:ins>
    </w:p>
    <w:p w:rsidR="00474DC5" w:rsidRPr="003E26F5" w:rsidRDefault="00474DC5">
      <w:pPr>
        <w:pStyle w:val="ListParagraph"/>
        <w:numPr>
          <w:ilvl w:val="0"/>
          <w:numId w:val="13"/>
        </w:numPr>
        <w:pPrChange w:id="771" w:author="Fierce PC" w:date="2017-04-03T17:40:00Z">
          <w:pPr>
            <w:pStyle w:val="ListParagraph"/>
            <w:numPr>
              <w:numId w:val="2"/>
            </w:numPr>
            <w:ind w:hanging="360"/>
          </w:pPr>
        </w:pPrChange>
      </w:pPr>
      <w:r w:rsidRPr="003E26F5">
        <w:t>Check for any irregularities and backtracking if need be</w:t>
      </w:r>
      <w:del w:id="772" w:author="Fierce PC" w:date="2017-04-03T17:49:00Z">
        <w:r w:rsidDel="005473FD">
          <w:delText>.</w:delText>
        </w:r>
        <w:r w:rsidR="00FC346B" w:rsidRPr="00FC346B" w:rsidDel="005473FD">
          <w:rPr>
            <w:b/>
          </w:rPr>
          <w:delText xml:space="preserve"> 2 DAYS</w:delText>
        </w:r>
      </w:del>
    </w:p>
    <w:p w:rsidR="00474DC5" w:rsidRPr="003E26F5" w:rsidRDefault="00474DC5">
      <w:pPr>
        <w:pStyle w:val="ListParagraph"/>
        <w:numPr>
          <w:ilvl w:val="0"/>
          <w:numId w:val="13"/>
        </w:numPr>
        <w:pPrChange w:id="773" w:author="Fierce PC" w:date="2017-04-03T17:40:00Z">
          <w:pPr>
            <w:pStyle w:val="ListParagraph"/>
            <w:numPr>
              <w:numId w:val="2"/>
            </w:numPr>
            <w:ind w:hanging="360"/>
          </w:pPr>
        </w:pPrChange>
      </w:pPr>
      <w:r w:rsidRPr="003E26F5">
        <w:t xml:space="preserve">Conduct meetings with </w:t>
      </w:r>
      <w:del w:id="774" w:author="Fierce PC" w:date="2017-04-02T22:58:00Z">
        <w:r w:rsidRPr="003E26F5" w:rsidDel="006617A5">
          <w:delText>partner</w:delText>
        </w:r>
      </w:del>
      <w:ins w:id="775" w:author="Fierce PC" w:date="2017-04-02T22:58:00Z">
        <w:r w:rsidR="006617A5">
          <w:t>Co-partner</w:t>
        </w:r>
      </w:ins>
      <w:r w:rsidRPr="003E26F5">
        <w:t xml:space="preserve"> and make sure that all the information supplied is </w:t>
      </w:r>
      <w:r w:rsidR="00FC346B">
        <w:t>final</w:t>
      </w:r>
      <w:del w:id="776" w:author="Fierce PC" w:date="2017-04-03T17:49:00Z">
        <w:r w:rsidDel="005473FD">
          <w:delText>.</w:delText>
        </w:r>
        <w:r w:rsidR="00FC346B" w:rsidDel="005473FD">
          <w:delText xml:space="preserve"> </w:delText>
        </w:r>
        <w:r w:rsidR="00FC346B" w:rsidRPr="00FC346B" w:rsidDel="005473FD">
          <w:rPr>
            <w:b/>
          </w:rPr>
          <w:delText>3 DAYS</w:delText>
        </w:r>
      </w:del>
    </w:p>
    <w:p w:rsidR="00474DC5" w:rsidRPr="003E26F5" w:rsidRDefault="00474DC5">
      <w:pPr>
        <w:pStyle w:val="ListParagraph"/>
        <w:numPr>
          <w:ilvl w:val="0"/>
          <w:numId w:val="13"/>
        </w:numPr>
        <w:pPrChange w:id="777" w:author="Fierce PC" w:date="2017-04-03T17:40:00Z">
          <w:pPr>
            <w:pStyle w:val="ListParagraph"/>
            <w:numPr>
              <w:numId w:val="2"/>
            </w:numPr>
            <w:ind w:hanging="360"/>
          </w:pPr>
        </w:pPrChange>
      </w:pPr>
      <w:r w:rsidRPr="003E26F5">
        <w:t>Reference w</w:t>
      </w:r>
      <w:r>
        <w:t>ork appropriately and proof reading it</w:t>
      </w:r>
      <w:del w:id="778" w:author="Fierce PC" w:date="2017-04-03T17:49:00Z">
        <w:r w:rsidDel="005473FD">
          <w:delText>.</w:delText>
        </w:r>
        <w:r w:rsidR="00FC346B" w:rsidDel="005473FD">
          <w:delText xml:space="preserve"> </w:delText>
        </w:r>
        <w:r w:rsidR="00FC346B" w:rsidRPr="00FC346B" w:rsidDel="005473FD">
          <w:rPr>
            <w:b/>
          </w:rPr>
          <w:delText>3 DAYS</w:delText>
        </w:r>
      </w:del>
    </w:p>
    <w:p w:rsidR="00474DC5" w:rsidRDefault="00474DC5">
      <w:pPr>
        <w:pStyle w:val="ListParagraph"/>
        <w:numPr>
          <w:ilvl w:val="0"/>
          <w:numId w:val="13"/>
        </w:numPr>
        <w:pPrChange w:id="779" w:author="Fierce PC" w:date="2017-04-03T17:40:00Z">
          <w:pPr>
            <w:pStyle w:val="ListParagraph"/>
            <w:numPr>
              <w:numId w:val="2"/>
            </w:numPr>
            <w:ind w:hanging="360"/>
          </w:pPr>
        </w:pPrChange>
      </w:pPr>
      <w:r w:rsidRPr="003E26F5">
        <w:t xml:space="preserve">Relay feedback back to </w:t>
      </w:r>
      <w:del w:id="780" w:author="Fierce PC" w:date="2017-04-02T22:58:00Z">
        <w:r w:rsidRPr="003E26F5" w:rsidDel="006617A5">
          <w:delText>partner</w:delText>
        </w:r>
      </w:del>
      <w:ins w:id="781" w:author="Fierce PC" w:date="2017-04-02T22:58:00Z">
        <w:r w:rsidR="006617A5">
          <w:t>Co-partner</w:t>
        </w:r>
      </w:ins>
      <w:r w:rsidRPr="003E26F5">
        <w:t xml:space="preserve"> and finalize work</w:t>
      </w:r>
      <w:del w:id="782" w:author="Fierce PC" w:date="2017-04-03T17:49:00Z">
        <w:r w:rsidDel="005473FD">
          <w:delText>.</w:delText>
        </w:r>
        <w:r w:rsidR="00FC346B" w:rsidDel="005473FD">
          <w:delText xml:space="preserve"> </w:delText>
        </w:r>
        <w:r w:rsidR="00FC346B" w:rsidRPr="00FC346B" w:rsidDel="005473FD">
          <w:rPr>
            <w:b/>
          </w:rPr>
          <w:delText>3 DAYS</w:delText>
        </w:r>
      </w:del>
    </w:p>
    <w:p w:rsidR="009D416F" w:rsidRPr="000429D0" w:rsidRDefault="009D416F">
      <w:pPr>
        <w:pStyle w:val="ListParagraph"/>
        <w:numPr>
          <w:ilvl w:val="0"/>
          <w:numId w:val="13"/>
        </w:numPr>
        <w:rPr>
          <w:ins w:id="783" w:author="Fierce PC" w:date="2017-04-03T02:42:00Z"/>
          <w:rPrChange w:id="784" w:author="Fierce PC" w:date="2017-04-03T02:42:00Z">
            <w:rPr>
              <w:ins w:id="785" w:author="Fierce PC" w:date="2017-04-03T02:42:00Z"/>
              <w:b/>
            </w:rPr>
          </w:rPrChange>
        </w:rPr>
        <w:pPrChange w:id="786" w:author="Fierce PC" w:date="2017-04-03T17:40:00Z">
          <w:pPr>
            <w:pStyle w:val="ListParagraph"/>
            <w:numPr>
              <w:numId w:val="2"/>
            </w:numPr>
            <w:ind w:hanging="360"/>
          </w:pPr>
        </w:pPrChange>
      </w:pPr>
      <w:r>
        <w:t xml:space="preserve">Conduct meetings with </w:t>
      </w:r>
      <w:del w:id="787" w:author="Fierce PC" w:date="2017-04-02T22:58:00Z">
        <w:r w:rsidDel="006617A5">
          <w:delText>partner</w:delText>
        </w:r>
      </w:del>
      <w:ins w:id="788" w:author="Fierce PC" w:date="2017-04-02T22:58:00Z">
        <w:r w:rsidR="006617A5">
          <w:t>Co-partner</w:t>
        </w:r>
      </w:ins>
      <w:r>
        <w:t xml:space="preserve"> and come to common terms on what’s agreeable and outstanding</w:t>
      </w:r>
      <w:r w:rsidR="00FC346B">
        <w:t xml:space="preserve"> </w:t>
      </w:r>
      <w:del w:id="789" w:author="Fierce PC" w:date="2017-04-03T17:49:00Z">
        <w:r w:rsidR="00FC346B" w:rsidRPr="00FC346B" w:rsidDel="005473FD">
          <w:rPr>
            <w:b/>
          </w:rPr>
          <w:delText>3 DAYS</w:delText>
        </w:r>
      </w:del>
    </w:p>
    <w:p w:rsidR="000429D0" w:rsidRDefault="000429D0">
      <w:pPr>
        <w:pPrChange w:id="790" w:author="Fierce PC" w:date="2017-04-03T02:42:00Z">
          <w:pPr>
            <w:pStyle w:val="ListParagraph"/>
            <w:numPr>
              <w:numId w:val="2"/>
            </w:numPr>
            <w:ind w:hanging="360"/>
          </w:pPr>
        </w:pPrChange>
      </w:pPr>
      <w:ins w:id="791" w:author="Fierce PC" w:date="2017-04-03T02:42:00Z">
        <w:r>
          <w:rPr>
            <w:noProof/>
            <w:lang w:val="en-GB" w:eastAsia="en-GB"/>
          </w:rPr>
          <w:drawing>
            <wp:inline distT="0" distB="0" distL="0" distR="0" wp14:anchorId="3617D3FA" wp14:editId="6CACDDFE">
              <wp:extent cx="6337164" cy="2990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7727" r="20563" b="15622"/>
                      <a:stretch/>
                    </pic:blipFill>
                    <pic:spPr bwMode="auto">
                      <a:xfrm>
                        <a:off x="0" y="0"/>
                        <a:ext cx="6359287" cy="3001291"/>
                      </a:xfrm>
                      <a:prstGeom prst="rect">
                        <a:avLst/>
                      </a:prstGeom>
                      <a:ln>
                        <a:noFill/>
                      </a:ln>
                      <a:extLst>
                        <a:ext uri="{53640926-AAD7-44D8-BBD7-CCE9431645EC}">
                          <a14:shadowObscured xmlns:a14="http://schemas.microsoft.com/office/drawing/2010/main"/>
                        </a:ext>
                      </a:extLst>
                    </pic:spPr>
                  </pic:pic>
                </a:graphicData>
              </a:graphic>
            </wp:inline>
          </w:drawing>
        </w:r>
      </w:ins>
    </w:p>
    <w:p w:rsidR="00A228EF" w:rsidRDefault="00A228EF" w:rsidP="009B6E84">
      <w:pPr>
        <w:pStyle w:val="Heading2"/>
      </w:pPr>
    </w:p>
    <w:p w:rsidR="009B6E84" w:rsidRDefault="009B6E84" w:rsidP="009B6E84">
      <w:pPr>
        <w:pStyle w:val="Heading2"/>
      </w:pPr>
      <w:bookmarkStart w:id="792" w:name="_Toc479177481"/>
      <w:r>
        <w:t>Dependencies</w:t>
      </w:r>
      <w:bookmarkEnd w:id="792"/>
    </w:p>
    <w:p w:rsidR="002903BF" w:rsidRDefault="002903BF" w:rsidP="009B6E84">
      <w:r>
        <w:t xml:space="preserve">There are a variation of dependencies that are key to making sure there are no setbacks. </w:t>
      </w:r>
    </w:p>
    <w:p w:rsidR="00A228EF" w:rsidRDefault="00A228EF" w:rsidP="00A228EF">
      <w:pPr>
        <w:pStyle w:val="ListParagraph"/>
        <w:numPr>
          <w:ilvl w:val="0"/>
          <w:numId w:val="5"/>
        </w:numPr>
      </w:pPr>
      <w:r>
        <w:t xml:space="preserve">Coding cannot begin on the sensors until suitable sensors have been </w:t>
      </w:r>
      <w:r w:rsidR="00E448B3">
        <w:t>selected</w:t>
      </w:r>
    </w:p>
    <w:p w:rsidR="00A228EF" w:rsidRDefault="00A228EF" w:rsidP="00A228EF">
      <w:pPr>
        <w:pStyle w:val="ListParagraph"/>
        <w:numPr>
          <w:ilvl w:val="0"/>
          <w:numId w:val="5"/>
        </w:numPr>
      </w:pPr>
      <w:r>
        <w:t>Coding cannot begin on the microcontrollers</w:t>
      </w:r>
      <w:r w:rsidR="00265D35">
        <w:t>,</w:t>
      </w:r>
      <w:r>
        <w:t xml:space="preserve"> until it has been decided </w:t>
      </w:r>
      <w:r w:rsidR="00E448B3">
        <w:t xml:space="preserve">which </w:t>
      </w:r>
      <w:r w:rsidR="008859F0">
        <w:t>microcontrollers</w:t>
      </w:r>
      <w:r w:rsidR="00E448B3">
        <w:t xml:space="preserve"> are appropriate</w:t>
      </w:r>
    </w:p>
    <w:p w:rsidR="00A228EF" w:rsidRDefault="00A228EF" w:rsidP="00A228EF">
      <w:pPr>
        <w:pStyle w:val="ListParagraph"/>
        <w:numPr>
          <w:ilvl w:val="0"/>
          <w:numId w:val="5"/>
        </w:numPr>
      </w:pPr>
      <w:proofErr w:type="spellStart"/>
      <w:r>
        <w:t>Shirwa</w:t>
      </w:r>
      <w:proofErr w:type="spellEnd"/>
      <w:r>
        <w:t xml:space="preserve"> is responsible for making sure the implementation, design and practical information is relayed to Mohamed. Without this, there can be no documentation and</w:t>
      </w:r>
      <w:r w:rsidR="007D01A3">
        <w:t xml:space="preserve"> can result in</w:t>
      </w:r>
      <w:r>
        <w:t xml:space="preserve"> unnecessary tim</w:t>
      </w:r>
      <w:r w:rsidR="007D01A3">
        <w:t>e being wasted</w:t>
      </w:r>
    </w:p>
    <w:p w:rsidR="007C09B6" w:rsidRDefault="007C09B6" w:rsidP="00A228EF">
      <w:pPr>
        <w:pStyle w:val="ListParagraph"/>
        <w:numPr>
          <w:ilvl w:val="0"/>
          <w:numId w:val="5"/>
        </w:numPr>
      </w:pPr>
      <w:r>
        <w:t>Without frequent meetings, there can be no progression, only the assumption</w:t>
      </w:r>
      <w:r w:rsidR="002853B7">
        <w:t xml:space="preserve"> that everything is fine at present</w:t>
      </w:r>
    </w:p>
    <w:p w:rsidR="00E65786" w:rsidRDefault="00E65786" w:rsidP="007841C5">
      <w:pPr>
        <w:pStyle w:val="ListParagraph"/>
        <w:numPr>
          <w:ilvl w:val="0"/>
          <w:numId w:val="5"/>
        </w:numPr>
      </w:pPr>
      <w:r>
        <w:t>Coding of the sensors have to be</w:t>
      </w:r>
      <w:r w:rsidR="00863272">
        <w:t xml:space="preserve"> programmed accurately. By accurately, this means; error, syntax and compilation free</w:t>
      </w:r>
    </w:p>
    <w:p w:rsidR="00E448B3" w:rsidRDefault="007841C5" w:rsidP="00E448B3">
      <w:pPr>
        <w:pStyle w:val="ListParagraph"/>
        <w:numPr>
          <w:ilvl w:val="0"/>
          <w:numId w:val="5"/>
        </w:numPr>
      </w:pPr>
      <w:r>
        <w:t>Slave devices (Mega boards) have to be sending data at the same time to the Master (R101)</w:t>
      </w:r>
    </w:p>
    <w:p w:rsidR="00E448B3" w:rsidRDefault="00E448B3" w:rsidP="00E448B3">
      <w:pPr>
        <w:pStyle w:val="ListParagraph"/>
        <w:numPr>
          <w:ilvl w:val="0"/>
          <w:numId w:val="5"/>
        </w:numPr>
      </w:pPr>
      <w:r>
        <w:t>The cylinder that generates the pressure to be applied to the actuator, is in full operation</w:t>
      </w:r>
      <w:r w:rsidR="00C6229C">
        <w:t xml:space="preserve"> and free from defect</w:t>
      </w:r>
    </w:p>
    <w:p w:rsidR="00DA0EB5" w:rsidRDefault="00DA0EB5" w:rsidP="002F4D91">
      <w:pPr>
        <w:pStyle w:val="Heading1"/>
        <w:rPr>
          <w:ins w:id="793" w:author="Fierce PC" w:date="2017-04-03T17:45:00Z"/>
        </w:rPr>
      </w:pPr>
      <w:bookmarkStart w:id="794" w:name="_Toc476499716"/>
    </w:p>
    <w:p w:rsidR="002F4D91" w:rsidRDefault="002F4D91" w:rsidP="002F4D91">
      <w:pPr>
        <w:pStyle w:val="Heading1"/>
      </w:pPr>
      <w:bookmarkStart w:id="795" w:name="_Toc479177482"/>
      <w:r>
        <w:t>Work Scheduling</w:t>
      </w:r>
      <w:bookmarkEnd w:id="795"/>
    </w:p>
    <w:p w:rsidR="00EF7F12" w:rsidDel="00B9754B" w:rsidRDefault="00EF7F12" w:rsidP="006C5286">
      <w:pPr>
        <w:rPr>
          <w:del w:id="796" w:author="Fierce PC" w:date="2017-04-03T17:49:00Z"/>
        </w:rPr>
      </w:pPr>
    </w:p>
    <w:p w:rsidR="006C5286" w:rsidDel="001A2D2C" w:rsidRDefault="006C5286">
      <w:pPr>
        <w:rPr>
          <w:del w:id="797" w:author="Fierce PC" w:date="2017-04-03T17:19:00Z"/>
        </w:rPr>
        <w:pPrChange w:id="798" w:author="Fierce PC" w:date="2017-04-03T17:19:00Z">
          <w:pPr>
            <w:pStyle w:val="Heading2"/>
          </w:pPr>
        </w:pPrChange>
      </w:pPr>
      <w:r>
        <w:t xml:space="preserve">Below is a work scheduling format, which </w:t>
      </w:r>
      <w:r w:rsidR="00270060">
        <w:t>covers the duration of 24 weeks, starting from October 2016.</w:t>
      </w:r>
      <w:r>
        <w:t xml:space="preserve"> Each independent task has a specified duration (in weeks), which is an approximation on how long the tasks will take. The documentation </w:t>
      </w:r>
      <w:r w:rsidR="00CD5E31">
        <w:t>task</w:t>
      </w:r>
      <w:r>
        <w:t xml:space="preserve"> is a continuous process, which is most demanding and requires </w:t>
      </w:r>
      <w:r w:rsidR="005C20DA">
        <w:t>constant</w:t>
      </w:r>
      <w:r>
        <w:t xml:space="preserve"> attention. </w:t>
      </w:r>
      <w:r w:rsidR="005C20DA">
        <w:t>This requires frequent</w:t>
      </w:r>
      <w:r w:rsidR="00CD5E31">
        <w:t xml:space="preserve"> modificatio</w:t>
      </w:r>
      <w:r w:rsidR="00CB36DA">
        <w:t>ns and additions, which runs concurrently</w:t>
      </w:r>
      <w:r w:rsidR="00CD5E31">
        <w:t xml:space="preserve"> with other tasks. </w:t>
      </w:r>
      <w:r w:rsidR="005C20DA">
        <w:t xml:space="preserve"> </w:t>
      </w:r>
    </w:p>
    <w:p w:rsidR="001A2D2C" w:rsidRDefault="001A2D2C" w:rsidP="006C5286">
      <w:pPr>
        <w:rPr>
          <w:ins w:id="799" w:author="Fierce PC" w:date="2017-04-03T17:19:00Z"/>
        </w:rPr>
      </w:pPr>
    </w:p>
    <w:p w:rsidR="002F4D91" w:rsidDel="001A2D2C" w:rsidRDefault="002F4D91">
      <w:pPr>
        <w:pStyle w:val="Heading2"/>
        <w:rPr>
          <w:del w:id="800" w:author="Fierce PC" w:date="2017-04-03T17:19:00Z"/>
        </w:rPr>
        <w:pPrChange w:id="801" w:author="Fierce PC" w:date="2017-04-03T02:44:00Z">
          <w:pPr>
            <w:pStyle w:val="Heading1"/>
          </w:pPr>
        </w:pPrChange>
      </w:pPr>
    </w:p>
    <w:p w:rsidR="001A2D2C" w:rsidRPr="001A2D2C" w:rsidRDefault="001A2D2C">
      <w:pPr>
        <w:rPr>
          <w:ins w:id="802" w:author="Fierce PC" w:date="2017-04-03T17:19:00Z"/>
          <w:rPrChange w:id="803" w:author="Fierce PC" w:date="2017-04-03T17:19:00Z">
            <w:rPr>
              <w:ins w:id="804" w:author="Fierce PC" w:date="2017-04-03T17:19:00Z"/>
            </w:rPr>
          </w:rPrChange>
        </w:rPr>
        <w:pPrChange w:id="805" w:author="Fierce PC" w:date="2017-04-03T17:19:00Z">
          <w:pPr>
            <w:pStyle w:val="Heading2"/>
          </w:pPr>
        </w:pPrChange>
      </w:pPr>
    </w:p>
    <w:bookmarkEnd w:id="794"/>
    <w:p w:rsidR="00DA0EB5" w:rsidRDefault="00DA0EB5">
      <w:pPr>
        <w:pStyle w:val="Heading2"/>
        <w:rPr>
          <w:ins w:id="806" w:author="Fierce PC" w:date="2017-04-03T17:38:00Z"/>
        </w:rPr>
        <w:pPrChange w:id="807" w:author="Fierce PC" w:date="2017-04-03T02:44:00Z">
          <w:pPr>
            <w:pStyle w:val="Heading1"/>
          </w:pPr>
        </w:pPrChange>
      </w:pPr>
    </w:p>
    <w:p w:rsidR="006C5286" w:rsidDel="008A7D38" w:rsidRDefault="006C5286">
      <w:pPr>
        <w:pStyle w:val="Heading2"/>
        <w:rPr>
          <w:del w:id="808" w:author="Fierce PC" w:date="2017-04-03T02:44:00Z"/>
        </w:rPr>
        <w:pPrChange w:id="809" w:author="Fierce PC" w:date="2017-04-03T02:44:00Z">
          <w:pPr>
            <w:spacing w:line="259" w:lineRule="auto"/>
          </w:pPr>
        </w:pPrChange>
      </w:pPr>
      <w:del w:id="810" w:author="Fierce PC" w:date="2017-04-03T02:43:00Z">
        <w:r w:rsidDel="008A7D38">
          <w:rPr>
            <w:noProof/>
            <w:lang w:val="en-GB" w:eastAsia="en-GB"/>
          </w:rPr>
          <w:drawing>
            <wp:inline distT="0" distB="0" distL="0" distR="0" wp14:anchorId="234EFD85" wp14:editId="7020E7A5">
              <wp:extent cx="4391025" cy="2638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446" r="62228" b="41206"/>
                      <a:stretch/>
                    </pic:blipFill>
                    <pic:spPr bwMode="auto">
                      <a:xfrm>
                        <a:off x="0" y="0"/>
                        <a:ext cx="4396009" cy="2641303"/>
                      </a:xfrm>
                      <a:prstGeom prst="rect">
                        <a:avLst/>
                      </a:prstGeom>
                      <a:ln>
                        <a:noFill/>
                      </a:ln>
                      <a:extLst>
                        <a:ext uri="{53640926-AAD7-44D8-BBD7-CCE9431645EC}">
                          <a14:shadowObscured xmlns:a14="http://schemas.microsoft.com/office/drawing/2010/main"/>
                        </a:ext>
                      </a:extLst>
                    </pic:spPr>
                  </pic:pic>
                </a:graphicData>
              </a:graphic>
            </wp:inline>
          </w:drawing>
        </w:r>
      </w:del>
      <w:bookmarkStart w:id="811" w:name="_Toc479177483"/>
      <w:ins w:id="812" w:author="Fierce PC" w:date="2017-04-03T02:44:00Z">
        <w:r w:rsidR="008A7D38">
          <w:t>L</w:t>
        </w:r>
      </w:ins>
      <w:bookmarkEnd w:id="811"/>
    </w:p>
    <w:p w:rsidR="006C5286" w:rsidDel="008A7D38" w:rsidRDefault="006C5286">
      <w:pPr>
        <w:pStyle w:val="Heading2"/>
        <w:rPr>
          <w:del w:id="813" w:author="Fierce PC" w:date="2017-04-03T02:44:00Z"/>
        </w:rPr>
        <w:pPrChange w:id="814" w:author="Fierce PC" w:date="2017-04-03T02:44:00Z">
          <w:pPr>
            <w:spacing w:line="259" w:lineRule="auto"/>
          </w:pPr>
        </w:pPrChange>
      </w:pPr>
    </w:p>
    <w:p w:rsidR="00644FE0" w:rsidDel="008A7D38" w:rsidRDefault="006C5286">
      <w:pPr>
        <w:pStyle w:val="Heading2"/>
        <w:rPr>
          <w:del w:id="815" w:author="Fierce PC" w:date="2017-04-03T02:44:00Z"/>
        </w:rPr>
        <w:pPrChange w:id="816" w:author="Fierce PC" w:date="2017-04-03T02:44:00Z">
          <w:pPr>
            <w:spacing w:line="259" w:lineRule="auto"/>
          </w:pPr>
        </w:pPrChange>
      </w:pPr>
      <w:del w:id="817" w:author="Fierce PC" w:date="2017-04-03T02:43:00Z">
        <w:r w:rsidDel="008A7D38">
          <w:rPr>
            <w:noProof/>
            <w:lang w:val="en-GB" w:eastAsia="en-GB"/>
          </w:rPr>
          <w:drawing>
            <wp:inline distT="0" distB="0" distL="0" distR="0" wp14:anchorId="00B4428D" wp14:editId="5CE9322A">
              <wp:extent cx="5324475" cy="3495675"/>
              <wp:effectExtent l="0" t="0" r="9525" b="9525"/>
              <wp:docPr id="4" name="Chart 4">
                <a:extLst xmlns:a="http://schemas.openxmlformats.org/drawingml/2006/main">
                  <a:ext uri="{FF2B5EF4-FFF2-40B4-BE49-F238E27FC236}">
                    <a16:creationId xmlns:a16="http://schemas.microsoft.com/office/drawing/2014/main" id="{A9CF92AE-63B7-42C4-80D5-D445A90DC8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del>
      <w:del w:id="818" w:author="Fierce PC" w:date="2017-04-03T02:44:00Z">
        <w:r w:rsidR="00644FE0" w:rsidDel="008A7D38">
          <w:br w:type="page"/>
        </w:r>
      </w:del>
    </w:p>
    <w:p w:rsidR="00CB5BDD" w:rsidRDefault="006A44AD">
      <w:pPr>
        <w:pStyle w:val="Heading2"/>
        <w:rPr>
          <w:noProof/>
          <w:lang w:val="en-GB" w:eastAsia="en-GB"/>
        </w:rPr>
        <w:pPrChange w:id="819" w:author="Fierce PC" w:date="2017-04-03T02:44:00Z">
          <w:pPr>
            <w:pStyle w:val="Heading1"/>
          </w:pPr>
        </w:pPrChange>
      </w:pPr>
      <w:bookmarkStart w:id="820" w:name="_Toc476318897"/>
      <w:del w:id="821" w:author="Fierce PC" w:date="2017-04-03T02:44:00Z">
        <w:r w:rsidRPr="00367500" w:rsidDel="008A7D38">
          <w:rPr>
            <w:noProof/>
            <w:lang w:val="en-GB" w:eastAsia="en-GB"/>
          </w:rPr>
          <w:delText>L</w:delText>
        </w:r>
      </w:del>
      <w:bookmarkStart w:id="822" w:name="_Toc479177484"/>
      <w:r w:rsidRPr="00367500">
        <w:rPr>
          <w:noProof/>
          <w:lang w:val="en-GB" w:eastAsia="en-GB"/>
        </w:rPr>
        <w:t>ist of tasks</w:t>
      </w:r>
      <w:r w:rsidR="00B922AF" w:rsidRPr="00367500">
        <w:rPr>
          <w:noProof/>
          <w:lang w:val="en-GB" w:eastAsia="en-GB"/>
        </w:rPr>
        <w:t xml:space="preserve"> that need to be done</w:t>
      </w:r>
      <w:r w:rsidR="00367500">
        <w:rPr>
          <w:noProof/>
          <w:lang w:val="en-GB" w:eastAsia="en-GB"/>
        </w:rPr>
        <w:t xml:space="preserve"> (Weeks 1-24)</w:t>
      </w:r>
      <w:bookmarkEnd w:id="822"/>
    </w:p>
    <w:p w:rsidR="00367500" w:rsidRPr="00367500" w:rsidRDefault="00367500" w:rsidP="00367500">
      <w:pPr>
        <w:rPr>
          <w:lang w:val="en-GB" w:eastAsia="en-GB"/>
        </w:rPr>
      </w:pPr>
    </w:p>
    <w:p w:rsidR="00CB5BDD" w:rsidRDefault="00CB5BDD">
      <w:pPr>
        <w:spacing w:line="259" w:lineRule="auto"/>
        <w:rPr>
          <w:noProof/>
          <w:lang w:val="en-GB" w:eastAsia="en-GB"/>
        </w:rPr>
      </w:pPr>
      <w:r>
        <w:rPr>
          <w:noProof/>
          <w:lang w:val="en-GB" w:eastAsia="en-GB"/>
        </w:rPr>
        <w:t>Week 1:</w:t>
      </w:r>
      <w:r>
        <w:rPr>
          <w:noProof/>
          <w:lang w:val="en-GB" w:eastAsia="en-GB"/>
        </w:rPr>
        <w:tab/>
        <w:t xml:space="preserve">Study the Prototypes.Zip folder, System Overview.PDF file. </w:t>
      </w:r>
      <w:del w:id="823" w:author="Fierce PC" w:date="2017-04-01T18:18:00Z">
        <w:r w:rsidDel="00435C6A">
          <w:rPr>
            <w:noProof/>
            <w:lang w:val="en-GB" w:eastAsia="en-GB"/>
          </w:rPr>
          <w:delText xml:space="preserve">Study </w:delText>
        </w:r>
      </w:del>
      <w:ins w:id="824" w:author="Fierce PC" w:date="2017-04-01T18:18:00Z">
        <w:r w:rsidR="00435C6A">
          <w:rPr>
            <w:noProof/>
            <w:lang w:val="en-GB" w:eastAsia="en-GB"/>
          </w:rPr>
          <w:t xml:space="preserve">Conduct research on </w:t>
        </w:r>
      </w:ins>
      <w:r>
        <w:rPr>
          <w:noProof/>
          <w:lang w:val="en-GB" w:eastAsia="en-GB"/>
        </w:rPr>
        <w:t>the background of the project and what needs to be achieved</w:t>
      </w:r>
    </w:p>
    <w:p w:rsidR="00E46DCE" w:rsidRDefault="00CB5BDD">
      <w:pPr>
        <w:spacing w:line="259" w:lineRule="auto"/>
        <w:rPr>
          <w:noProof/>
          <w:lang w:val="en-GB" w:eastAsia="en-GB"/>
        </w:rPr>
      </w:pPr>
      <w:r>
        <w:rPr>
          <w:noProof/>
          <w:lang w:val="en-GB" w:eastAsia="en-GB"/>
        </w:rPr>
        <w:t>Week 2:</w:t>
      </w:r>
      <w:r>
        <w:rPr>
          <w:noProof/>
          <w:lang w:val="en-GB" w:eastAsia="en-GB"/>
        </w:rPr>
        <w:tab/>
        <w:t>Research into suitable sensors and compile appropriate research literature. Present the findings to module leader and receive feedback</w:t>
      </w:r>
    </w:p>
    <w:p w:rsidR="00CB5BDD" w:rsidRDefault="00CB5BDD">
      <w:pPr>
        <w:spacing w:line="259" w:lineRule="auto"/>
        <w:rPr>
          <w:noProof/>
          <w:lang w:val="en-GB" w:eastAsia="en-GB"/>
        </w:rPr>
      </w:pPr>
      <w:r>
        <w:rPr>
          <w:noProof/>
          <w:lang w:val="en-GB" w:eastAsia="en-GB"/>
        </w:rPr>
        <w:t>Week 3:</w:t>
      </w:r>
      <w:r>
        <w:rPr>
          <w:noProof/>
          <w:lang w:val="en-GB" w:eastAsia="en-GB"/>
        </w:rPr>
        <w:tab/>
        <w:t>Receive feedback from lecturer and consider alternatives</w:t>
      </w:r>
      <w:ins w:id="825" w:author="Fierce PC" w:date="2017-04-01T17:52:00Z">
        <w:r w:rsidR="00522CB3">
          <w:rPr>
            <w:noProof/>
            <w:lang w:val="en-GB" w:eastAsia="en-GB"/>
          </w:rPr>
          <w:t xml:space="preserve"> if need be</w:t>
        </w:r>
      </w:ins>
    </w:p>
    <w:p w:rsidR="00522CB3" w:rsidRDefault="00CB5BDD">
      <w:pPr>
        <w:spacing w:line="259" w:lineRule="auto"/>
        <w:rPr>
          <w:noProof/>
          <w:lang w:val="en-GB" w:eastAsia="en-GB"/>
        </w:rPr>
      </w:pPr>
      <w:r>
        <w:rPr>
          <w:noProof/>
          <w:lang w:val="en-GB" w:eastAsia="en-GB"/>
        </w:rPr>
        <w:t>Week 4:</w:t>
      </w:r>
      <w:r>
        <w:rPr>
          <w:noProof/>
          <w:lang w:val="en-GB" w:eastAsia="en-GB"/>
        </w:rPr>
        <w:tab/>
        <w:t>Further look into sensor technologies and study their datasheets</w:t>
      </w:r>
      <w:ins w:id="826" w:author="Fierce PC" w:date="2017-04-02T22:52:00Z">
        <w:r w:rsidR="008341C9">
          <w:rPr>
            <w:noProof/>
            <w:lang w:val="en-GB" w:eastAsia="en-GB"/>
          </w:rPr>
          <w:t xml:space="preserve">. </w:t>
        </w:r>
      </w:ins>
      <w:del w:id="827" w:author="Fierce PC" w:date="2017-04-02T22:52:00Z">
        <w:r w:rsidR="000A246A" w:rsidDel="008341C9">
          <w:rPr>
            <w:noProof/>
            <w:lang w:val="en-GB" w:eastAsia="en-GB"/>
          </w:rPr>
          <w:delText xml:space="preserve">, </w:delText>
        </w:r>
      </w:del>
      <w:ins w:id="828" w:author="Fierce PC" w:date="2017-04-02T22:52:00Z">
        <w:r w:rsidR="008341C9">
          <w:rPr>
            <w:noProof/>
            <w:lang w:val="en-GB" w:eastAsia="en-GB"/>
          </w:rPr>
          <w:t>T</w:t>
        </w:r>
      </w:ins>
      <w:del w:id="829" w:author="Fierce PC" w:date="2017-04-02T22:52:00Z">
        <w:r w:rsidR="000A246A" w:rsidDel="008341C9">
          <w:rPr>
            <w:noProof/>
            <w:lang w:val="en-GB" w:eastAsia="en-GB"/>
          </w:rPr>
          <w:delText>t</w:delText>
        </w:r>
      </w:del>
      <w:r w:rsidR="000A246A">
        <w:rPr>
          <w:noProof/>
          <w:lang w:val="en-GB" w:eastAsia="en-GB"/>
        </w:rPr>
        <w:t>o</w:t>
      </w:r>
      <w:ins w:id="830" w:author="Fierce PC" w:date="2017-04-02T22:52:00Z">
        <w:r w:rsidR="008341C9">
          <w:rPr>
            <w:noProof/>
            <w:lang w:val="en-GB" w:eastAsia="en-GB"/>
          </w:rPr>
          <w:t xml:space="preserve"> be used in order to</w:t>
        </w:r>
      </w:ins>
      <w:r w:rsidR="000A246A">
        <w:rPr>
          <w:noProof/>
          <w:lang w:val="en-GB" w:eastAsia="en-GB"/>
        </w:rPr>
        <w:t xml:space="preserve"> obtain accuracy</w:t>
      </w:r>
      <w:ins w:id="831" w:author="Fierce PC" w:date="2017-04-01T17:46:00Z">
        <w:r w:rsidR="00653C9A">
          <w:rPr>
            <w:noProof/>
            <w:lang w:val="en-GB" w:eastAsia="en-GB"/>
          </w:rPr>
          <w:t>, specification contents</w:t>
        </w:r>
      </w:ins>
      <w:ins w:id="832" w:author="Fierce PC" w:date="2017-04-01T17:47:00Z">
        <w:r w:rsidR="00653C9A">
          <w:rPr>
            <w:noProof/>
            <w:lang w:val="en-GB" w:eastAsia="en-GB"/>
          </w:rPr>
          <w:t xml:space="preserve"> </w:t>
        </w:r>
      </w:ins>
      <w:del w:id="833" w:author="Fierce PC" w:date="2017-04-01T17:47:00Z">
        <w:r w:rsidR="000A246A" w:rsidDel="00653C9A">
          <w:rPr>
            <w:noProof/>
            <w:lang w:val="en-GB" w:eastAsia="en-GB"/>
          </w:rPr>
          <w:delText xml:space="preserve"> readings </w:delText>
        </w:r>
      </w:del>
      <w:r w:rsidR="000A246A">
        <w:rPr>
          <w:noProof/>
          <w:lang w:val="en-GB" w:eastAsia="en-GB"/>
        </w:rPr>
        <w:t>etc</w:t>
      </w:r>
    </w:p>
    <w:p w:rsidR="00CB5BDD" w:rsidRDefault="00CB5BDD">
      <w:pPr>
        <w:spacing w:line="259" w:lineRule="auto"/>
        <w:rPr>
          <w:ins w:id="834" w:author="Fierce PC" w:date="2017-04-01T18:18:00Z"/>
          <w:noProof/>
          <w:lang w:val="en-GB" w:eastAsia="en-GB"/>
        </w:rPr>
      </w:pPr>
      <w:r>
        <w:rPr>
          <w:noProof/>
          <w:lang w:val="en-GB" w:eastAsia="en-GB"/>
        </w:rPr>
        <w:t xml:space="preserve">Week </w:t>
      </w:r>
      <w:ins w:id="835" w:author="Fierce PC" w:date="2017-04-01T17:54:00Z">
        <w:r w:rsidR="00522CB3">
          <w:rPr>
            <w:noProof/>
            <w:lang w:val="en-GB" w:eastAsia="en-GB"/>
          </w:rPr>
          <w:t>5</w:t>
        </w:r>
      </w:ins>
      <w:del w:id="836" w:author="Fierce PC" w:date="2017-04-01T17:52:00Z">
        <w:r w:rsidDel="00522CB3">
          <w:rPr>
            <w:noProof/>
            <w:lang w:val="en-GB" w:eastAsia="en-GB"/>
          </w:rPr>
          <w:delText>5</w:delText>
        </w:r>
      </w:del>
      <w:r>
        <w:rPr>
          <w:noProof/>
          <w:lang w:val="en-GB" w:eastAsia="en-GB"/>
        </w:rPr>
        <w:t>:</w:t>
      </w:r>
      <w:r>
        <w:rPr>
          <w:noProof/>
          <w:lang w:val="en-GB" w:eastAsia="en-GB"/>
        </w:rPr>
        <w:tab/>
        <w:t>Study the 3 modules in the ‘</w:t>
      </w:r>
      <w:r w:rsidRPr="00D765C9">
        <w:rPr>
          <w:i/>
          <w:iCs/>
          <w:noProof/>
          <w:lang w:val="en-GB" w:eastAsia="en-GB"/>
          <w:rPrChange w:id="837" w:author="Fierce PC" w:date="2017-04-01T17:55:00Z">
            <w:rPr>
              <w:noProof/>
              <w:lang w:val="en-GB" w:eastAsia="en-GB"/>
            </w:rPr>
          </w:rPrChange>
        </w:rPr>
        <w:t>System</w:t>
      </w:r>
      <w:r>
        <w:rPr>
          <w:noProof/>
          <w:lang w:val="en-GB" w:eastAsia="en-GB"/>
        </w:rPr>
        <w:t xml:space="preserve"> </w:t>
      </w:r>
      <w:r w:rsidRPr="00D765C9">
        <w:rPr>
          <w:i/>
          <w:iCs/>
          <w:noProof/>
          <w:lang w:val="en-GB" w:eastAsia="en-GB"/>
          <w:rPrChange w:id="838" w:author="Fierce PC" w:date="2017-04-01T17:55:00Z">
            <w:rPr>
              <w:noProof/>
              <w:lang w:val="en-GB" w:eastAsia="en-GB"/>
            </w:rPr>
          </w:rPrChange>
        </w:rPr>
        <w:t>Overview</w:t>
      </w:r>
      <w:r>
        <w:rPr>
          <w:noProof/>
          <w:lang w:val="en-GB" w:eastAsia="en-GB"/>
        </w:rPr>
        <w:t xml:space="preserve">.PDF’ file and </w:t>
      </w:r>
      <w:del w:id="839" w:author="Fierce PC" w:date="2017-04-01T18:18:00Z">
        <w:r w:rsidDel="00435C6A">
          <w:rPr>
            <w:noProof/>
            <w:lang w:val="en-GB" w:eastAsia="en-GB"/>
          </w:rPr>
          <w:delText>start deciding with partner on suitable programming languages</w:delText>
        </w:r>
      </w:del>
      <w:ins w:id="840" w:author="Fierce PC" w:date="2017-04-01T18:18:00Z">
        <w:r w:rsidR="00435C6A">
          <w:rPr>
            <w:noProof/>
            <w:lang w:val="en-GB" w:eastAsia="en-GB"/>
          </w:rPr>
          <w:t>understand th</w:t>
        </w:r>
        <w:r w:rsidR="00636FB1">
          <w:rPr>
            <w:noProof/>
            <w:lang w:val="en-GB" w:eastAsia="en-GB"/>
          </w:rPr>
          <w:t>e protocols between the modules</w:t>
        </w:r>
      </w:ins>
      <w:ins w:id="841" w:author="Fierce PC" w:date="2017-04-02T22:53:00Z">
        <w:r w:rsidR="00636FB1">
          <w:rPr>
            <w:noProof/>
            <w:lang w:val="en-GB" w:eastAsia="en-GB"/>
          </w:rPr>
          <w:t>, for implementation use</w:t>
        </w:r>
      </w:ins>
    </w:p>
    <w:p w:rsidR="00435C6A" w:rsidRDefault="00435C6A">
      <w:pPr>
        <w:spacing w:line="259" w:lineRule="auto"/>
        <w:rPr>
          <w:noProof/>
          <w:lang w:val="en-GB" w:eastAsia="en-GB"/>
        </w:rPr>
      </w:pPr>
      <w:ins w:id="842" w:author="Fierce PC" w:date="2017-04-01T18:19:00Z">
        <w:r>
          <w:rPr>
            <w:noProof/>
            <w:lang w:val="en-GB" w:eastAsia="en-GB"/>
          </w:rPr>
          <w:t>Week 6:</w:t>
        </w:r>
        <w:r>
          <w:rPr>
            <w:noProof/>
            <w:lang w:val="en-GB" w:eastAsia="en-GB"/>
          </w:rPr>
          <w:tab/>
          <w:t xml:space="preserve">Start deciding with </w:t>
        </w:r>
      </w:ins>
      <w:ins w:id="843" w:author="Fierce PC" w:date="2017-04-02T22:58:00Z">
        <w:r w:rsidR="00554BDB">
          <w:rPr>
            <w:noProof/>
            <w:lang w:val="en-GB" w:eastAsia="en-GB"/>
          </w:rPr>
          <w:t>Co</w:t>
        </w:r>
        <w:r w:rsidR="006617A5">
          <w:rPr>
            <w:noProof/>
            <w:lang w:val="en-GB" w:eastAsia="en-GB"/>
          </w:rPr>
          <w:t>-partner</w:t>
        </w:r>
      </w:ins>
      <w:ins w:id="844" w:author="Fierce PC" w:date="2017-04-01T18:19:00Z">
        <w:r>
          <w:rPr>
            <w:noProof/>
            <w:lang w:val="en-GB" w:eastAsia="en-GB"/>
          </w:rPr>
          <w:t xml:space="preserve"> on suitable programming languages</w:t>
        </w:r>
      </w:ins>
    </w:p>
    <w:p w:rsidR="00653C9A" w:rsidRDefault="00CB5BDD">
      <w:pPr>
        <w:spacing w:line="259" w:lineRule="auto"/>
        <w:rPr>
          <w:ins w:id="845" w:author="Fierce PC" w:date="2017-04-01T17:48:00Z"/>
          <w:noProof/>
          <w:lang w:val="en-GB" w:eastAsia="en-GB"/>
        </w:rPr>
      </w:pPr>
      <w:r>
        <w:rPr>
          <w:noProof/>
          <w:lang w:val="en-GB" w:eastAsia="en-GB"/>
        </w:rPr>
        <w:t xml:space="preserve">Week </w:t>
      </w:r>
      <w:ins w:id="846" w:author="Fierce PC" w:date="2017-04-01T18:19:00Z">
        <w:r w:rsidR="00435C6A">
          <w:rPr>
            <w:noProof/>
            <w:lang w:val="en-GB" w:eastAsia="en-GB"/>
          </w:rPr>
          <w:t>7</w:t>
        </w:r>
      </w:ins>
      <w:del w:id="847" w:author="Fierce PC" w:date="2017-04-01T17:52:00Z">
        <w:r w:rsidDel="00522CB3">
          <w:rPr>
            <w:noProof/>
            <w:lang w:val="en-GB" w:eastAsia="en-GB"/>
          </w:rPr>
          <w:delText>6</w:delText>
        </w:r>
      </w:del>
      <w:r>
        <w:rPr>
          <w:noProof/>
          <w:lang w:val="en-GB" w:eastAsia="en-GB"/>
        </w:rPr>
        <w:t>:</w:t>
      </w:r>
      <w:ins w:id="848" w:author="Fierce PC" w:date="2017-04-01T17:47:00Z">
        <w:r w:rsidR="00653C9A">
          <w:rPr>
            <w:noProof/>
            <w:lang w:val="en-GB" w:eastAsia="en-GB"/>
          </w:rPr>
          <w:tab/>
          <w:t>Establish findings on suitable programming languages</w:t>
        </w:r>
      </w:ins>
      <w:ins w:id="849" w:author="Fierce PC" w:date="2017-04-01T17:48:00Z">
        <w:r w:rsidR="00653C9A">
          <w:rPr>
            <w:noProof/>
            <w:lang w:val="en-GB" w:eastAsia="en-GB"/>
          </w:rPr>
          <w:t>. C</w:t>
        </w:r>
      </w:ins>
      <w:ins w:id="850" w:author="Fierce PC" w:date="2017-04-01T17:47:00Z">
        <w:r w:rsidR="00653C9A">
          <w:rPr>
            <w:noProof/>
            <w:lang w:val="en-GB" w:eastAsia="en-GB"/>
          </w:rPr>
          <w:t>onsider what</w:t>
        </w:r>
      </w:ins>
      <w:ins w:id="851" w:author="Fierce PC" w:date="2017-04-01T17:49:00Z">
        <w:r w:rsidR="00653C9A">
          <w:rPr>
            <w:noProof/>
            <w:lang w:val="en-GB" w:eastAsia="en-GB"/>
          </w:rPr>
          <w:t xml:space="preserve"> script</w:t>
        </w:r>
      </w:ins>
      <w:ins w:id="852" w:author="Fierce PC" w:date="2017-04-01T17:50:00Z">
        <w:r w:rsidR="00653C9A">
          <w:rPr>
            <w:noProof/>
            <w:lang w:val="en-GB" w:eastAsia="en-GB"/>
          </w:rPr>
          <w:t>ing</w:t>
        </w:r>
      </w:ins>
      <w:ins w:id="853" w:author="Fierce PC" w:date="2017-04-01T17:49:00Z">
        <w:r w:rsidR="00653C9A">
          <w:rPr>
            <w:noProof/>
            <w:lang w:val="en-GB" w:eastAsia="en-GB"/>
          </w:rPr>
          <w:t xml:space="preserve"> languages</w:t>
        </w:r>
      </w:ins>
      <w:ins w:id="854" w:author="Fierce PC" w:date="2017-04-01T17:47:00Z">
        <w:r w:rsidR="00653C9A">
          <w:rPr>
            <w:noProof/>
            <w:lang w:val="en-GB" w:eastAsia="en-GB"/>
          </w:rPr>
          <w:t xml:space="preserve"> would be </w:t>
        </w:r>
      </w:ins>
      <w:ins w:id="855" w:author="Fierce PC" w:date="2017-04-01T17:49:00Z">
        <w:r w:rsidR="00653C9A">
          <w:rPr>
            <w:noProof/>
            <w:lang w:val="en-GB" w:eastAsia="en-GB"/>
          </w:rPr>
          <w:t>suitable</w:t>
        </w:r>
      </w:ins>
      <w:ins w:id="856" w:author="Fierce PC" w:date="2017-04-01T17:47:00Z">
        <w:r w:rsidR="00653C9A">
          <w:rPr>
            <w:noProof/>
            <w:lang w:val="en-GB" w:eastAsia="en-GB"/>
          </w:rPr>
          <w:t xml:space="preserve"> for Microcontrollers</w:t>
        </w:r>
      </w:ins>
      <w:ins w:id="857" w:author="Fierce PC" w:date="2017-04-01T17:48:00Z">
        <w:r w:rsidR="00653C9A">
          <w:rPr>
            <w:noProof/>
            <w:lang w:val="en-GB" w:eastAsia="en-GB"/>
          </w:rPr>
          <w:t xml:space="preserve">, </w:t>
        </w:r>
      </w:ins>
      <w:ins w:id="858" w:author="Fierce PC" w:date="2017-04-01T17:47:00Z">
        <w:r w:rsidR="00653C9A">
          <w:rPr>
            <w:noProof/>
            <w:lang w:val="en-GB" w:eastAsia="en-GB"/>
          </w:rPr>
          <w:t>Sensors</w:t>
        </w:r>
      </w:ins>
      <w:ins w:id="859" w:author="Fierce PC" w:date="2017-04-01T17:48:00Z">
        <w:r w:rsidR="00653C9A">
          <w:rPr>
            <w:noProof/>
            <w:lang w:val="en-GB" w:eastAsia="en-GB"/>
          </w:rPr>
          <w:t xml:space="preserve"> and modules</w:t>
        </w:r>
      </w:ins>
    </w:p>
    <w:p w:rsidR="00522CB3" w:rsidRDefault="00522CB3">
      <w:pPr>
        <w:spacing w:line="259" w:lineRule="auto"/>
        <w:rPr>
          <w:ins w:id="860" w:author="Fierce PC" w:date="2017-04-01T18:01:00Z"/>
          <w:noProof/>
          <w:lang w:val="en-GB" w:eastAsia="en-GB"/>
        </w:rPr>
      </w:pPr>
      <w:ins w:id="861" w:author="Fierce PC" w:date="2017-04-01T17:48:00Z">
        <w:r>
          <w:rPr>
            <w:noProof/>
            <w:lang w:val="en-GB" w:eastAsia="en-GB"/>
          </w:rPr>
          <w:t xml:space="preserve">Week </w:t>
        </w:r>
      </w:ins>
      <w:ins w:id="862" w:author="Fierce PC" w:date="2017-04-01T18:19:00Z">
        <w:r w:rsidR="00435C6A">
          <w:rPr>
            <w:noProof/>
            <w:lang w:val="en-GB" w:eastAsia="en-GB"/>
          </w:rPr>
          <w:t>8</w:t>
        </w:r>
      </w:ins>
      <w:ins w:id="863" w:author="Fierce PC" w:date="2017-04-01T17:48:00Z">
        <w:r w:rsidR="00653C9A">
          <w:rPr>
            <w:noProof/>
            <w:lang w:val="en-GB" w:eastAsia="en-GB"/>
          </w:rPr>
          <w:t>:</w:t>
        </w:r>
        <w:r w:rsidR="00653C9A">
          <w:rPr>
            <w:noProof/>
            <w:lang w:val="en-GB" w:eastAsia="en-GB"/>
          </w:rPr>
          <w:tab/>
        </w:r>
      </w:ins>
      <w:ins w:id="864" w:author="Fierce PC" w:date="2017-04-01T17:50:00Z">
        <w:r>
          <w:rPr>
            <w:noProof/>
            <w:lang w:val="en-GB" w:eastAsia="en-GB"/>
          </w:rPr>
          <w:t>Communicate findings with lecturer and co-</w:t>
        </w:r>
      </w:ins>
      <w:ins w:id="865" w:author="Fierce PC" w:date="2017-04-02T22:58:00Z">
        <w:r w:rsidR="006617A5">
          <w:rPr>
            <w:noProof/>
            <w:lang w:val="en-GB" w:eastAsia="en-GB"/>
          </w:rPr>
          <w:t>partner</w:t>
        </w:r>
      </w:ins>
      <w:ins w:id="866" w:author="Fierce PC" w:date="2017-04-01T17:50:00Z">
        <w:r>
          <w:rPr>
            <w:noProof/>
            <w:lang w:val="en-GB" w:eastAsia="en-GB"/>
          </w:rPr>
          <w:t xml:space="preserve">. </w:t>
        </w:r>
      </w:ins>
      <w:ins w:id="867" w:author="Fierce PC" w:date="2017-04-01T17:51:00Z">
        <w:r>
          <w:rPr>
            <w:noProof/>
            <w:lang w:val="en-GB" w:eastAsia="en-GB"/>
          </w:rPr>
          <w:t>Start dividing the workloads and agree on</w:t>
        </w:r>
      </w:ins>
      <w:ins w:id="868" w:author="Fierce PC" w:date="2017-04-01T18:06:00Z">
        <w:r w:rsidR="00647158">
          <w:rPr>
            <w:noProof/>
            <w:lang w:val="en-GB" w:eastAsia="en-GB"/>
          </w:rPr>
          <w:t xml:space="preserve"> weekly</w:t>
        </w:r>
      </w:ins>
      <w:ins w:id="869" w:author="Fierce PC" w:date="2017-04-01T17:51:00Z">
        <w:r>
          <w:rPr>
            <w:noProof/>
            <w:lang w:val="en-GB" w:eastAsia="en-GB"/>
          </w:rPr>
          <w:t xml:space="preserve"> deliverables</w:t>
        </w:r>
      </w:ins>
    </w:p>
    <w:p w:rsidR="0059619B" w:rsidRDefault="00435C6A">
      <w:pPr>
        <w:spacing w:line="259" w:lineRule="auto"/>
        <w:rPr>
          <w:ins w:id="870" w:author="Fierce PC" w:date="2017-04-01T17:59:00Z"/>
          <w:noProof/>
          <w:lang w:val="en-GB" w:eastAsia="en-GB"/>
        </w:rPr>
      </w:pPr>
      <w:ins w:id="871" w:author="Fierce PC" w:date="2017-04-01T18:01:00Z">
        <w:r>
          <w:rPr>
            <w:noProof/>
            <w:lang w:val="en-GB" w:eastAsia="en-GB"/>
          </w:rPr>
          <w:t xml:space="preserve">Week </w:t>
        </w:r>
      </w:ins>
      <w:ins w:id="872" w:author="Fierce PC" w:date="2017-04-01T18:19:00Z">
        <w:r>
          <w:rPr>
            <w:noProof/>
            <w:lang w:val="en-GB" w:eastAsia="en-GB"/>
          </w:rPr>
          <w:t>9</w:t>
        </w:r>
      </w:ins>
      <w:ins w:id="873" w:author="Fierce PC" w:date="2017-04-01T18:01:00Z">
        <w:r w:rsidR="0059619B">
          <w:rPr>
            <w:noProof/>
            <w:lang w:val="en-GB" w:eastAsia="en-GB"/>
          </w:rPr>
          <w:t>:</w:t>
        </w:r>
      </w:ins>
      <w:ins w:id="874" w:author="Fierce PC" w:date="2017-04-01T18:02:00Z">
        <w:r w:rsidR="0059619B">
          <w:rPr>
            <w:noProof/>
            <w:lang w:val="en-GB" w:eastAsia="en-GB"/>
          </w:rPr>
          <w:tab/>
          <w:t>Obtain necessary hardware’s (Microcontrollers &amp; Sensors)</w:t>
        </w:r>
      </w:ins>
      <w:ins w:id="875" w:author="Fierce PC" w:date="2017-04-01T18:15:00Z">
        <w:r w:rsidR="00E645F8">
          <w:rPr>
            <w:noProof/>
            <w:lang w:val="en-GB" w:eastAsia="en-GB"/>
          </w:rPr>
          <w:t xml:space="preserve"> for dummy data use</w:t>
        </w:r>
      </w:ins>
      <w:ins w:id="876" w:author="Fierce PC" w:date="2017-04-01T18:01:00Z">
        <w:r w:rsidR="0059619B">
          <w:rPr>
            <w:noProof/>
            <w:lang w:val="en-GB" w:eastAsia="en-GB"/>
          </w:rPr>
          <w:tab/>
        </w:r>
      </w:ins>
    </w:p>
    <w:p w:rsidR="0059619B" w:rsidRDefault="0059619B">
      <w:pPr>
        <w:spacing w:line="259" w:lineRule="auto"/>
        <w:rPr>
          <w:ins w:id="877" w:author="Fierce PC" w:date="2017-04-01T17:51:00Z"/>
          <w:noProof/>
          <w:lang w:val="en-GB" w:eastAsia="en-GB"/>
        </w:rPr>
      </w:pPr>
      <w:ins w:id="878" w:author="Fierce PC" w:date="2017-04-01T17:59:00Z">
        <w:r>
          <w:rPr>
            <w:noProof/>
            <w:lang w:val="en-GB" w:eastAsia="en-GB"/>
          </w:rPr>
          <w:t xml:space="preserve">Week </w:t>
        </w:r>
      </w:ins>
      <w:ins w:id="879" w:author="Fierce PC" w:date="2017-04-01T18:19:00Z">
        <w:r w:rsidR="00435C6A">
          <w:rPr>
            <w:noProof/>
            <w:lang w:val="en-GB" w:eastAsia="en-GB"/>
          </w:rPr>
          <w:t>10</w:t>
        </w:r>
      </w:ins>
      <w:ins w:id="880" w:author="Fierce PC" w:date="2017-04-01T17:59:00Z">
        <w:r>
          <w:rPr>
            <w:noProof/>
            <w:lang w:val="en-GB" w:eastAsia="en-GB"/>
          </w:rPr>
          <w:t>:</w:t>
        </w:r>
        <w:r>
          <w:rPr>
            <w:noProof/>
            <w:lang w:val="en-GB" w:eastAsia="en-GB"/>
          </w:rPr>
          <w:tab/>
        </w:r>
      </w:ins>
      <w:ins w:id="881" w:author="Fierce PC" w:date="2017-04-01T18:07:00Z">
        <w:r w:rsidR="00096C4D">
          <w:rPr>
            <w:noProof/>
            <w:lang w:val="en-GB" w:eastAsia="en-GB"/>
          </w:rPr>
          <w:t>Me</w:t>
        </w:r>
        <w:r w:rsidR="007F0390">
          <w:rPr>
            <w:noProof/>
            <w:lang w:val="en-GB" w:eastAsia="en-GB"/>
          </w:rPr>
          <w:t>et</w:t>
        </w:r>
        <w:r w:rsidR="00096C4D">
          <w:rPr>
            <w:noProof/>
            <w:lang w:val="en-GB" w:eastAsia="en-GB"/>
          </w:rPr>
          <w:t xml:space="preserve"> </w:t>
        </w:r>
        <w:r w:rsidR="007F0390">
          <w:rPr>
            <w:noProof/>
            <w:lang w:val="en-GB" w:eastAsia="en-GB"/>
          </w:rPr>
          <w:t xml:space="preserve">with </w:t>
        </w:r>
      </w:ins>
      <w:ins w:id="882" w:author="Fierce PC" w:date="2017-04-02T22:58:00Z">
        <w:r w:rsidR="006617A5">
          <w:rPr>
            <w:noProof/>
            <w:lang w:val="en-GB" w:eastAsia="en-GB"/>
          </w:rPr>
          <w:t>Co-partner</w:t>
        </w:r>
      </w:ins>
      <w:ins w:id="883" w:author="Fierce PC" w:date="2017-04-01T20:31:00Z">
        <w:r w:rsidR="007F0390">
          <w:rPr>
            <w:noProof/>
            <w:lang w:val="en-GB" w:eastAsia="en-GB"/>
          </w:rPr>
          <w:t xml:space="preserve">, </w:t>
        </w:r>
      </w:ins>
      <w:ins w:id="884" w:author="Fierce PC" w:date="2017-04-01T18:07:00Z">
        <w:r w:rsidR="00096C4D">
          <w:rPr>
            <w:noProof/>
            <w:lang w:val="en-GB" w:eastAsia="en-GB"/>
          </w:rPr>
          <w:t>confirm</w:t>
        </w:r>
      </w:ins>
      <w:ins w:id="885" w:author="Fierce PC" w:date="2017-04-01T20:31:00Z">
        <w:r w:rsidR="007F0390">
          <w:rPr>
            <w:noProof/>
            <w:lang w:val="en-GB" w:eastAsia="en-GB"/>
          </w:rPr>
          <w:t xml:space="preserve"> and divide the</w:t>
        </w:r>
      </w:ins>
      <w:ins w:id="886" w:author="Fierce PC" w:date="2017-04-01T18:07:00Z">
        <w:r w:rsidR="00096C4D">
          <w:rPr>
            <w:noProof/>
            <w:lang w:val="en-GB" w:eastAsia="en-GB"/>
          </w:rPr>
          <w:t xml:space="preserve"> workloads</w:t>
        </w:r>
      </w:ins>
    </w:p>
    <w:p w:rsidR="0059619B" w:rsidRDefault="00522CB3">
      <w:pPr>
        <w:spacing w:line="259" w:lineRule="auto"/>
        <w:rPr>
          <w:ins w:id="887" w:author="Fierce PC" w:date="2017-04-01T17:57:00Z"/>
          <w:noProof/>
          <w:lang w:val="en-GB" w:eastAsia="en-GB"/>
        </w:rPr>
      </w:pPr>
      <w:ins w:id="888" w:author="Fierce PC" w:date="2017-04-01T17:51:00Z">
        <w:r>
          <w:rPr>
            <w:noProof/>
            <w:lang w:val="en-GB" w:eastAsia="en-GB"/>
          </w:rPr>
          <w:t xml:space="preserve">Week </w:t>
        </w:r>
      </w:ins>
      <w:ins w:id="889" w:author="Fierce PC" w:date="2017-04-01T18:19:00Z">
        <w:r w:rsidR="00435C6A">
          <w:rPr>
            <w:noProof/>
            <w:lang w:val="en-GB" w:eastAsia="en-GB"/>
          </w:rPr>
          <w:t>11</w:t>
        </w:r>
      </w:ins>
      <w:ins w:id="890" w:author="Fierce PC" w:date="2017-04-01T17:51:00Z">
        <w:r>
          <w:rPr>
            <w:noProof/>
            <w:lang w:val="en-GB" w:eastAsia="en-GB"/>
          </w:rPr>
          <w:t>:</w:t>
        </w:r>
      </w:ins>
      <w:ins w:id="891" w:author="Fierce PC" w:date="2017-04-01T17:55:00Z">
        <w:r w:rsidR="0059619B">
          <w:rPr>
            <w:noProof/>
            <w:lang w:val="en-GB" w:eastAsia="en-GB"/>
          </w:rPr>
          <w:tab/>
        </w:r>
      </w:ins>
      <w:ins w:id="892" w:author="Fierce PC" w:date="2017-04-01T18:07:00Z">
        <w:r w:rsidR="00096C4D">
          <w:rPr>
            <w:noProof/>
            <w:lang w:val="en-GB" w:eastAsia="en-GB"/>
          </w:rPr>
          <w:t>Co-</w:t>
        </w:r>
      </w:ins>
      <w:ins w:id="893" w:author="Fierce PC" w:date="2017-04-02T22:58:00Z">
        <w:r w:rsidR="006617A5">
          <w:rPr>
            <w:noProof/>
            <w:lang w:val="en-GB" w:eastAsia="en-GB"/>
          </w:rPr>
          <w:t>partner</w:t>
        </w:r>
      </w:ins>
      <w:ins w:id="894" w:author="Fierce PC" w:date="2017-04-01T18:13:00Z">
        <w:r w:rsidR="00E645F8">
          <w:rPr>
            <w:noProof/>
            <w:lang w:val="en-GB" w:eastAsia="en-GB"/>
          </w:rPr>
          <w:t xml:space="preserve"> (Shirwa)</w:t>
        </w:r>
      </w:ins>
      <w:ins w:id="895" w:author="Fierce PC" w:date="2017-04-01T18:07:00Z">
        <w:r w:rsidR="00096C4D">
          <w:rPr>
            <w:noProof/>
            <w:lang w:val="en-GB" w:eastAsia="en-GB"/>
          </w:rPr>
          <w:t xml:space="preserve"> begins to learn C programming for Microcontrollers &amp; Sensors implementation</w:t>
        </w:r>
      </w:ins>
    </w:p>
    <w:p w:rsidR="00096C4D" w:rsidRDefault="0059619B">
      <w:pPr>
        <w:spacing w:line="259" w:lineRule="auto"/>
        <w:rPr>
          <w:ins w:id="896" w:author="Fierce PC" w:date="2017-04-01T18:08:00Z"/>
          <w:noProof/>
          <w:lang w:val="en-GB" w:eastAsia="en-GB"/>
        </w:rPr>
      </w:pPr>
      <w:ins w:id="897" w:author="Fierce PC" w:date="2017-04-01T17:58:00Z">
        <w:r>
          <w:rPr>
            <w:noProof/>
            <w:lang w:val="en-GB" w:eastAsia="en-GB"/>
          </w:rPr>
          <w:t xml:space="preserve">Week </w:t>
        </w:r>
      </w:ins>
      <w:ins w:id="898" w:author="Fierce PC" w:date="2017-04-01T18:02:00Z">
        <w:r w:rsidR="00435C6A">
          <w:rPr>
            <w:noProof/>
            <w:lang w:val="en-GB" w:eastAsia="en-GB"/>
          </w:rPr>
          <w:t>1</w:t>
        </w:r>
      </w:ins>
      <w:ins w:id="899" w:author="Fierce PC" w:date="2017-04-01T18:19:00Z">
        <w:r w:rsidR="00435C6A">
          <w:rPr>
            <w:noProof/>
            <w:lang w:val="en-GB" w:eastAsia="en-GB"/>
          </w:rPr>
          <w:t>2</w:t>
        </w:r>
      </w:ins>
      <w:ins w:id="900" w:author="Fierce PC" w:date="2017-04-01T17:58:00Z">
        <w:r>
          <w:rPr>
            <w:noProof/>
            <w:lang w:val="en-GB" w:eastAsia="en-GB"/>
          </w:rPr>
          <w:t>:</w:t>
        </w:r>
        <w:r>
          <w:rPr>
            <w:noProof/>
            <w:lang w:val="en-GB" w:eastAsia="en-GB"/>
          </w:rPr>
          <w:tab/>
        </w:r>
      </w:ins>
      <w:ins w:id="901" w:author="Fierce PC" w:date="2017-04-01T18:08:00Z">
        <w:r w:rsidR="00096C4D">
          <w:rPr>
            <w:noProof/>
            <w:lang w:val="en-GB" w:eastAsia="en-GB"/>
          </w:rPr>
          <w:t>Mohamed begins to learn Python coding for creation of the 3 modules</w:t>
        </w:r>
      </w:ins>
    </w:p>
    <w:p w:rsidR="00170849" w:rsidRDefault="00435C6A">
      <w:pPr>
        <w:spacing w:line="259" w:lineRule="auto"/>
        <w:rPr>
          <w:ins w:id="902" w:author="Fierce PC" w:date="2017-04-01T18:11:00Z"/>
          <w:noProof/>
          <w:lang w:val="en-GB" w:eastAsia="en-GB"/>
        </w:rPr>
      </w:pPr>
      <w:ins w:id="903" w:author="Fierce PC" w:date="2017-04-01T18:09:00Z">
        <w:r>
          <w:rPr>
            <w:noProof/>
            <w:lang w:val="en-GB" w:eastAsia="en-GB"/>
          </w:rPr>
          <w:t>Week 1</w:t>
        </w:r>
      </w:ins>
      <w:ins w:id="904" w:author="Fierce PC" w:date="2017-04-01T18:19:00Z">
        <w:r>
          <w:rPr>
            <w:noProof/>
            <w:lang w:val="en-GB" w:eastAsia="en-GB"/>
          </w:rPr>
          <w:t>3</w:t>
        </w:r>
      </w:ins>
      <w:ins w:id="905" w:author="Fierce PC" w:date="2017-04-01T18:09:00Z">
        <w:r w:rsidR="00096C4D">
          <w:rPr>
            <w:noProof/>
            <w:lang w:val="en-GB" w:eastAsia="en-GB"/>
          </w:rPr>
          <w:t>:</w:t>
        </w:r>
        <w:r w:rsidR="00096C4D">
          <w:rPr>
            <w:noProof/>
            <w:lang w:val="en-GB" w:eastAsia="en-GB"/>
          </w:rPr>
          <w:tab/>
        </w:r>
      </w:ins>
      <w:ins w:id="906" w:author="Fierce PC" w:date="2017-04-01T18:11:00Z">
        <w:r w:rsidR="00170849">
          <w:rPr>
            <w:noProof/>
            <w:lang w:val="en-GB" w:eastAsia="en-GB"/>
          </w:rPr>
          <w:t>Both team players meet and relay feedback on current progress</w:t>
        </w:r>
      </w:ins>
    </w:p>
    <w:p w:rsidR="00E645F8" w:rsidRDefault="00435C6A">
      <w:pPr>
        <w:spacing w:line="259" w:lineRule="auto"/>
        <w:rPr>
          <w:ins w:id="907" w:author="Fierce PC" w:date="2017-04-01T18:13:00Z"/>
          <w:noProof/>
          <w:lang w:val="en-GB" w:eastAsia="en-GB"/>
        </w:rPr>
      </w:pPr>
      <w:ins w:id="908" w:author="Fierce PC" w:date="2017-04-01T18:11:00Z">
        <w:r>
          <w:rPr>
            <w:noProof/>
            <w:lang w:val="en-GB" w:eastAsia="en-GB"/>
          </w:rPr>
          <w:t>Week 1</w:t>
        </w:r>
      </w:ins>
      <w:ins w:id="909" w:author="Fierce PC" w:date="2017-04-01T18:20:00Z">
        <w:r>
          <w:rPr>
            <w:noProof/>
            <w:lang w:val="en-GB" w:eastAsia="en-GB"/>
          </w:rPr>
          <w:t>4</w:t>
        </w:r>
      </w:ins>
      <w:ins w:id="910" w:author="Fierce PC" w:date="2017-04-01T18:11:00Z">
        <w:r w:rsidR="00170849">
          <w:rPr>
            <w:noProof/>
            <w:lang w:val="en-GB" w:eastAsia="en-GB"/>
          </w:rPr>
          <w:t>:</w:t>
        </w:r>
        <w:r w:rsidR="00170849">
          <w:rPr>
            <w:noProof/>
            <w:lang w:val="en-GB" w:eastAsia="en-GB"/>
          </w:rPr>
          <w:tab/>
        </w:r>
      </w:ins>
      <w:ins w:id="911" w:author="Fierce PC" w:date="2017-04-01T18:15:00Z">
        <w:r w:rsidR="00E645F8">
          <w:rPr>
            <w:noProof/>
            <w:lang w:val="en-GB" w:eastAsia="en-GB"/>
          </w:rPr>
          <w:t>Establish third party contact with Eric and obtain his experience</w:t>
        </w:r>
      </w:ins>
      <w:ins w:id="912" w:author="Fierce PC" w:date="2017-04-01T18:17:00Z">
        <w:r>
          <w:rPr>
            <w:noProof/>
            <w:lang w:val="en-GB" w:eastAsia="en-GB"/>
          </w:rPr>
          <w:t xml:space="preserve">, </w:t>
        </w:r>
      </w:ins>
      <w:ins w:id="913" w:author="Fierce PC" w:date="2017-04-01T20:22:00Z">
        <w:r w:rsidR="00B03316">
          <w:rPr>
            <w:noProof/>
            <w:lang w:val="en-GB" w:eastAsia="en-GB"/>
          </w:rPr>
          <w:t xml:space="preserve">in </w:t>
        </w:r>
      </w:ins>
      <w:ins w:id="914" w:author="Fierce PC" w:date="2017-04-01T18:17:00Z">
        <w:r>
          <w:rPr>
            <w:noProof/>
            <w:lang w:val="en-GB" w:eastAsia="en-GB"/>
          </w:rPr>
          <w:t>working</w:t>
        </w:r>
      </w:ins>
      <w:ins w:id="915" w:author="Fierce PC" w:date="2017-04-01T18:15:00Z">
        <w:r w:rsidR="00E645F8">
          <w:rPr>
            <w:noProof/>
            <w:lang w:val="en-GB" w:eastAsia="en-GB"/>
          </w:rPr>
          <w:t xml:space="preserve"> with Arduino</w:t>
        </w:r>
      </w:ins>
    </w:p>
    <w:p w:rsidR="007F0390" w:rsidRDefault="00435C6A">
      <w:pPr>
        <w:spacing w:line="259" w:lineRule="auto"/>
        <w:rPr>
          <w:ins w:id="916" w:author="Fierce PC" w:date="2017-04-01T20:24:00Z"/>
          <w:noProof/>
          <w:lang w:val="en-GB" w:eastAsia="en-GB"/>
        </w:rPr>
      </w:pPr>
      <w:ins w:id="917" w:author="Fierce PC" w:date="2017-04-01T18:14:00Z">
        <w:r>
          <w:rPr>
            <w:noProof/>
            <w:lang w:val="en-GB" w:eastAsia="en-GB"/>
          </w:rPr>
          <w:t>Week 1</w:t>
        </w:r>
      </w:ins>
      <w:ins w:id="918" w:author="Fierce PC" w:date="2017-04-01T18:20:00Z">
        <w:r>
          <w:rPr>
            <w:noProof/>
            <w:lang w:val="en-GB" w:eastAsia="en-GB"/>
          </w:rPr>
          <w:t>5</w:t>
        </w:r>
      </w:ins>
      <w:ins w:id="919" w:author="Fierce PC" w:date="2017-04-01T18:14:00Z">
        <w:r w:rsidR="00E645F8">
          <w:rPr>
            <w:noProof/>
            <w:lang w:val="en-GB" w:eastAsia="en-GB"/>
          </w:rPr>
          <w:t>:</w:t>
        </w:r>
      </w:ins>
      <w:ins w:id="920" w:author="Fierce PC" w:date="2017-04-01T18:20:00Z">
        <w:r>
          <w:rPr>
            <w:noProof/>
            <w:lang w:val="en-GB" w:eastAsia="en-GB"/>
          </w:rPr>
          <w:tab/>
        </w:r>
      </w:ins>
      <w:ins w:id="921" w:author="Fierce PC" w:date="2017-04-01T20:30:00Z">
        <w:r w:rsidR="007F0390">
          <w:rPr>
            <w:noProof/>
            <w:lang w:val="en-GB" w:eastAsia="en-GB"/>
          </w:rPr>
          <w:t>Expand resourcefully and acknowledge other</w:t>
        </w:r>
      </w:ins>
      <w:ins w:id="922" w:author="Fierce PC" w:date="2017-04-02T22:54:00Z">
        <w:r w:rsidR="00425F3C">
          <w:rPr>
            <w:noProof/>
            <w:lang w:val="en-GB" w:eastAsia="en-GB"/>
          </w:rPr>
          <w:t xml:space="preserve"> </w:t>
        </w:r>
      </w:ins>
      <w:r w:rsidR="00425F3C">
        <w:rPr>
          <w:noProof/>
          <w:lang w:val="en-GB" w:eastAsia="en-GB"/>
        </w:rPr>
        <w:t>bon</w:t>
      </w:r>
      <w:ins w:id="923" w:author="Fierce PC" w:date="2017-04-02T22:54:00Z">
        <w:r w:rsidR="00AF6AEB">
          <w:rPr>
            <w:noProof/>
            <w:lang w:val="en-GB" w:eastAsia="en-GB"/>
          </w:rPr>
          <w:t>a</w:t>
        </w:r>
      </w:ins>
      <w:ins w:id="924" w:author="Fierce PC" w:date="2017-04-02T22:55:00Z">
        <w:r w:rsidR="00D03FBF">
          <w:rPr>
            <w:noProof/>
            <w:lang w:val="en-GB" w:eastAsia="en-GB"/>
          </w:rPr>
          <w:t xml:space="preserve"> </w:t>
        </w:r>
      </w:ins>
      <w:del w:id="925" w:author="Fierce PC" w:date="2017-04-02T22:54:00Z">
        <w:r w:rsidR="00425F3C" w:rsidDel="00AF6AEB">
          <w:rPr>
            <w:noProof/>
            <w:lang w:val="en-GB" w:eastAsia="en-GB"/>
          </w:rPr>
          <w:delText>i</w:delText>
        </w:r>
      </w:del>
      <w:r w:rsidR="00425F3C">
        <w:rPr>
          <w:noProof/>
          <w:lang w:val="en-GB" w:eastAsia="en-GB"/>
        </w:rPr>
        <w:t>fide</w:t>
      </w:r>
      <w:r w:rsidR="007F0390">
        <w:rPr>
          <w:noProof/>
          <w:lang w:val="en-GB" w:eastAsia="en-GB"/>
        </w:rPr>
        <w:t xml:space="preserve"> </w:t>
      </w:r>
      <w:ins w:id="926" w:author="Fierce PC" w:date="2017-04-01T20:30:00Z">
        <w:r w:rsidR="007F0390">
          <w:rPr>
            <w:noProof/>
            <w:lang w:val="en-GB" w:eastAsia="en-GB"/>
          </w:rPr>
          <w:t>sources for guidance on project</w:t>
        </w:r>
      </w:ins>
    </w:p>
    <w:p w:rsidR="007F0390" w:rsidRDefault="007F0390">
      <w:pPr>
        <w:spacing w:line="259" w:lineRule="auto"/>
        <w:rPr>
          <w:ins w:id="927" w:author="Fierce PC" w:date="2017-04-01T20:25:00Z"/>
          <w:noProof/>
          <w:lang w:val="en-GB" w:eastAsia="en-GB"/>
        </w:rPr>
      </w:pPr>
      <w:ins w:id="928" w:author="Fierce PC" w:date="2017-04-01T20:25:00Z">
        <w:r>
          <w:rPr>
            <w:noProof/>
            <w:lang w:val="en-GB" w:eastAsia="en-GB"/>
          </w:rPr>
          <w:lastRenderedPageBreak/>
          <w:t>Week 16:</w:t>
        </w:r>
        <w:r>
          <w:rPr>
            <w:noProof/>
            <w:lang w:val="en-GB" w:eastAsia="en-GB"/>
          </w:rPr>
          <w:tab/>
        </w:r>
      </w:ins>
      <w:ins w:id="929" w:author="Fierce PC" w:date="2017-04-01T20:30:00Z">
        <w:r>
          <w:rPr>
            <w:noProof/>
            <w:lang w:val="en-GB" w:eastAsia="en-GB"/>
          </w:rPr>
          <w:t>Feedback is reported</w:t>
        </w:r>
      </w:ins>
      <w:ins w:id="930" w:author="Fierce PC" w:date="2017-04-01T20:25:00Z">
        <w:r>
          <w:rPr>
            <w:noProof/>
            <w:lang w:val="en-GB" w:eastAsia="en-GB"/>
          </w:rPr>
          <w:t xml:space="preserve"> and</w:t>
        </w:r>
        <w:r w:rsidR="00571203">
          <w:rPr>
            <w:noProof/>
            <w:lang w:val="en-GB" w:eastAsia="en-GB"/>
          </w:rPr>
          <w:t xml:space="preserve"> current progress is overlooked</w:t>
        </w:r>
      </w:ins>
      <w:ins w:id="931" w:author="Fierce PC" w:date="2017-04-01T20:35:00Z">
        <w:r w:rsidR="00571203">
          <w:rPr>
            <w:noProof/>
            <w:lang w:val="en-GB" w:eastAsia="en-GB"/>
          </w:rPr>
          <w:t>. Documentation is written up and updated routinely.</w:t>
        </w:r>
      </w:ins>
    </w:p>
    <w:p w:rsidR="007F0390" w:rsidRDefault="007F0390">
      <w:pPr>
        <w:spacing w:line="259" w:lineRule="auto"/>
        <w:rPr>
          <w:ins w:id="932" w:author="Fierce PC" w:date="2017-04-01T20:30:00Z"/>
          <w:noProof/>
          <w:lang w:val="en-GB" w:eastAsia="en-GB"/>
        </w:rPr>
      </w:pPr>
      <w:ins w:id="933" w:author="Fierce PC" w:date="2017-04-01T20:26:00Z">
        <w:r>
          <w:rPr>
            <w:noProof/>
            <w:lang w:val="en-GB" w:eastAsia="en-GB"/>
          </w:rPr>
          <w:t>Week 17:</w:t>
        </w:r>
        <w:r>
          <w:rPr>
            <w:noProof/>
            <w:lang w:val="en-GB" w:eastAsia="en-GB"/>
          </w:rPr>
          <w:tab/>
        </w:r>
      </w:ins>
      <w:ins w:id="934" w:author="Fierce PC" w:date="2017-04-01T20:29:00Z">
        <w:r>
          <w:rPr>
            <w:noProof/>
            <w:lang w:val="en-GB" w:eastAsia="en-GB"/>
          </w:rPr>
          <w:t>Discover</w:t>
        </w:r>
      </w:ins>
      <w:ins w:id="935" w:author="Fierce PC" w:date="2017-04-01T20:47:00Z">
        <w:r w:rsidR="00D14788">
          <w:rPr>
            <w:noProof/>
            <w:lang w:val="en-GB" w:eastAsia="en-GB"/>
          </w:rPr>
          <w:t xml:space="preserve"> and understand</w:t>
        </w:r>
      </w:ins>
      <w:ins w:id="936" w:author="Fierce PC" w:date="2017-04-01T20:29:00Z">
        <w:r>
          <w:rPr>
            <w:noProof/>
            <w:lang w:val="en-GB" w:eastAsia="en-GB"/>
          </w:rPr>
          <w:t xml:space="preserve"> the protocol</w:t>
        </w:r>
      </w:ins>
      <w:ins w:id="937" w:author="Fierce PC" w:date="2017-04-01T20:47:00Z">
        <w:r w:rsidR="00D14788">
          <w:rPr>
            <w:noProof/>
            <w:lang w:val="en-GB" w:eastAsia="en-GB"/>
          </w:rPr>
          <w:t>s</w:t>
        </w:r>
      </w:ins>
      <w:ins w:id="938" w:author="Fierce PC" w:date="2017-04-01T20:29:00Z">
        <w:r>
          <w:rPr>
            <w:noProof/>
            <w:lang w:val="en-GB" w:eastAsia="en-GB"/>
          </w:rPr>
          <w:t xml:space="preserve"> being used between the boards</w:t>
        </w:r>
      </w:ins>
      <w:ins w:id="939" w:author="Fierce PC" w:date="2017-04-02T22:50:00Z">
        <w:r w:rsidR="00372BDE">
          <w:rPr>
            <w:noProof/>
            <w:lang w:val="en-GB" w:eastAsia="en-GB"/>
          </w:rPr>
          <w:t xml:space="preserve"> (i2c communication)</w:t>
        </w:r>
      </w:ins>
      <w:ins w:id="940" w:author="Fierce PC" w:date="2017-04-01T20:46:00Z">
        <w:r w:rsidR="00D14788">
          <w:rPr>
            <w:noProof/>
            <w:lang w:val="en-GB" w:eastAsia="en-GB"/>
          </w:rPr>
          <w:t xml:space="preserve"> </w:t>
        </w:r>
      </w:ins>
      <w:ins w:id="941" w:author="Fierce PC" w:date="2017-04-01T20:29:00Z">
        <w:r>
          <w:rPr>
            <w:noProof/>
            <w:lang w:val="en-GB" w:eastAsia="en-GB"/>
          </w:rPr>
          <w:t xml:space="preserve"> </w:t>
        </w:r>
      </w:ins>
    </w:p>
    <w:p w:rsidR="007F0390" w:rsidRDefault="007F0390">
      <w:pPr>
        <w:spacing w:line="259" w:lineRule="auto"/>
        <w:rPr>
          <w:ins w:id="942" w:author="Fierce PC" w:date="2017-04-01T20:33:00Z"/>
          <w:noProof/>
          <w:lang w:val="en-GB" w:eastAsia="en-GB"/>
        </w:rPr>
      </w:pPr>
      <w:ins w:id="943" w:author="Fierce PC" w:date="2017-04-01T20:30:00Z">
        <w:r>
          <w:rPr>
            <w:noProof/>
            <w:lang w:val="en-GB" w:eastAsia="en-GB"/>
          </w:rPr>
          <w:t>Week 18:</w:t>
        </w:r>
        <w:r>
          <w:rPr>
            <w:noProof/>
            <w:lang w:val="en-GB" w:eastAsia="en-GB"/>
          </w:rPr>
          <w:tab/>
        </w:r>
      </w:ins>
      <w:ins w:id="944" w:author="Fierce PC" w:date="2017-04-01T20:32:00Z">
        <w:r w:rsidR="007641F1">
          <w:rPr>
            <w:noProof/>
            <w:lang w:val="en-GB" w:eastAsia="en-GB"/>
          </w:rPr>
          <w:t>Chosen sensors</w:t>
        </w:r>
      </w:ins>
      <w:ins w:id="945" w:author="Fierce PC" w:date="2017-04-01T20:34:00Z">
        <w:r w:rsidR="00751F52">
          <w:rPr>
            <w:noProof/>
            <w:lang w:val="en-GB" w:eastAsia="en-GB"/>
          </w:rPr>
          <w:t xml:space="preserve"> (Maxbotix MB1043 Sonar sensors)</w:t>
        </w:r>
      </w:ins>
      <w:ins w:id="946" w:author="Fierce PC" w:date="2017-04-01T20:32:00Z">
        <w:r w:rsidR="007641F1">
          <w:rPr>
            <w:noProof/>
            <w:lang w:val="en-GB" w:eastAsia="en-GB"/>
          </w:rPr>
          <w:t xml:space="preserve"> and Microcontrollers</w:t>
        </w:r>
      </w:ins>
      <w:ins w:id="947" w:author="Fierce PC" w:date="2017-04-01T20:34:00Z">
        <w:r w:rsidR="00751F52">
          <w:rPr>
            <w:noProof/>
            <w:lang w:val="en-GB" w:eastAsia="en-GB"/>
          </w:rPr>
          <w:t xml:space="preserve"> (Arduino Megaboards)</w:t>
        </w:r>
      </w:ins>
      <w:ins w:id="948" w:author="Fierce PC" w:date="2017-04-01T20:32:00Z">
        <w:r w:rsidR="007641F1">
          <w:rPr>
            <w:noProof/>
            <w:lang w:val="en-GB" w:eastAsia="en-GB"/>
          </w:rPr>
          <w:t xml:space="preserve"> are obtained for project. </w:t>
        </w:r>
      </w:ins>
      <w:ins w:id="949" w:author="Fierce PC" w:date="2017-04-01T20:38:00Z">
        <w:r w:rsidR="007355E0">
          <w:rPr>
            <w:noProof/>
            <w:lang w:val="en-GB" w:eastAsia="en-GB"/>
          </w:rPr>
          <w:t>Middlesex 6DOF c</w:t>
        </w:r>
      </w:ins>
      <w:ins w:id="950" w:author="Fierce PC" w:date="2017-04-01T20:32:00Z">
        <w:r w:rsidR="00751F52">
          <w:rPr>
            <w:noProof/>
            <w:lang w:val="en-GB" w:eastAsia="en-GB"/>
          </w:rPr>
          <w:t>hair is observed for it</w:t>
        </w:r>
      </w:ins>
      <w:ins w:id="951" w:author="Fierce PC" w:date="2017-04-01T20:33:00Z">
        <w:r w:rsidR="00751F52">
          <w:rPr>
            <w:noProof/>
            <w:lang w:val="en-GB" w:eastAsia="en-GB"/>
          </w:rPr>
          <w:t>’s</w:t>
        </w:r>
      </w:ins>
      <w:ins w:id="952" w:author="Fierce PC" w:date="2017-04-02T22:55:00Z">
        <w:r w:rsidR="00737544">
          <w:rPr>
            <w:noProof/>
            <w:lang w:val="en-GB" w:eastAsia="en-GB"/>
          </w:rPr>
          <w:t xml:space="preserve"> </w:t>
        </w:r>
      </w:ins>
      <w:r w:rsidR="00737544">
        <w:rPr>
          <w:noProof/>
          <w:lang w:val="en-GB" w:eastAsia="en-GB"/>
        </w:rPr>
        <w:t xml:space="preserve">dynamical </w:t>
      </w:r>
      <w:ins w:id="953" w:author="Fierce PC" w:date="2017-04-02T22:55:00Z">
        <w:r w:rsidR="00737544">
          <w:rPr>
            <w:noProof/>
            <w:lang w:val="en-GB" w:eastAsia="en-GB"/>
          </w:rPr>
          <w:t>and</w:t>
        </w:r>
      </w:ins>
      <w:ins w:id="954" w:author="Fierce PC" w:date="2017-04-01T20:33:00Z">
        <w:r w:rsidR="00737544">
          <w:rPr>
            <w:noProof/>
            <w:lang w:val="en-GB" w:eastAsia="en-GB"/>
          </w:rPr>
          <w:t xml:space="preserve"> physical nature</w:t>
        </w:r>
      </w:ins>
      <w:ins w:id="955" w:author="Fierce PC" w:date="2017-04-02T22:55:00Z">
        <w:r w:rsidR="00737544">
          <w:rPr>
            <w:noProof/>
            <w:lang w:val="en-GB" w:eastAsia="en-GB"/>
          </w:rPr>
          <w:t>. Also the behaviour of the chair is studied, influenced by the actuators.</w:t>
        </w:r>
      </w:ins>
    </w:p>
    <w:p w:rsidR="007355E0" w:rsidRDefault="00751F52">
      <w:pPr>
        <w:spacing w:line="259" w:lineRule="auto"/>
        <w:rPr>
          <w:ins w:id="956" w:author="Fierce PC" w:date="2017-04-01T20:41:00Z"/>
          <w:noProof/>
          <w:lang w:val="en-GB" w:eastAsia="en-GB"/>
        </w:rPr>
      </w:pPr>
      <w:ins w:id="957" w:author="Fierce PC" w:date="2017-04-01T20:33:00Z">
        <w:r>
          <w:rPr>
            <w:noProof/>
            <w:lang w:val="en-GB" w:eastAsia="en-GB"/>
          </w:rPr>
          <w:t xml:space="preserve">Week 19: </w:t>
        </w:r>
        <w:r>
          <w:rPr>
            <w:noProof/>
            <w:lang w:val="en-GB" w:eastAsia="en-GB"/>
          </w:rPr>
          <w:tab/>
        </w:r>
      </w:ins>
      <w:ins w:id="958" w:author="Fierce PC" w:date="2017-04-01T20:47:00Z">
        <w:r w:rsidR="00F25FAD">
          <w:rPr>
            <w:noProof/>
            <w:lang w:val="en-GB" w:eastAsia="en-GB"/>
          </w:rPr>
          <w:t xml:space="preserve">Find a suitable and feasible approach in displaying errors. </w:t>
        </w:r>
      </w:ins>
      <w:ins w:id="959" w:author="Fierce PC" w:date="2017-04-01T20:48:00Z">
        <w:r w:rsidR="00F25FAD">
          <w:rPr>
            <w:noProof/>
            <w:lang w:val="en-GB" w:eastAsia="en-GB"/>
          </w:rPr>
          <w:t>(Python shell is used to display errors. Values are saved in an XML file, which can show data in the form of a graph.)</w:t>
        </w:r>
      </w:ins>
    </w:p>
    <w:p w:rsidR="007355E0" w:rsidRDefault="007355E0">
      <w:pPr>
        <w:spacing w:line="259" w:lineRule="auto"/>
        <w:rPr>
          <w:ins w:id="960" w:author="Fierce PC" w:date="2017-04-01T20:42:00Z"/>
          <w:noProof/>
          <w:lang w:val="en-GB" w:eastAsia="en-GB"/>
        </w:rPr>
      </w:pPr>
      <w:ins w:id="961" w:author="Fierce PC" w:date="2017-04-01T20:41:00Z">
        <w:r>
          <w:rPr>
            <w:noProof/>
            <w:lang w:val="en-GB" w:eastAsia="en-GB"/>
          </w:rPr>
          <w:t>Week 20:</w:t>
        </w:r>
        <w:r>
          <w:rPr>
            <w:noProof/>
            <w:lang w:val="en-GB" w:eastAsia="en-GB"/>
          </w:rPr>
          <w:tab/>
        </w:r>
      </w:ins>
      <w:ins w:id="962" w:author="Fierce PC" w:date="2017-04-02T22:42:00Z">
        <w:r w:rsidR="00AE1928">
          <w:rPr>
            <w:noProof/>
            <w:lang w:val="en-GB" w:eastAsia="en-GB"/>
          </w:rPr>
          <w:t>TCP port from the Middleware is configured</w:t>
        </w:r>
      </w:ins>
      <w:ins w:id="963" w:author="Fierce PC" w:date="2017-04-02T22:56:00Z">
        <w:r w:rsidR="00C41E6C">
          <w:rPr>
            <w:noProof/>
            <w:lang w:val="en-GB" w:eastAsia="en-GB"/>
          </w:rPr>
          <w:t>,</w:t>
        </w:r>
      </w:ins>
      <w:ins w:id="964" w:author="Fierce PC" w:date="2017-04-02T22:42:00Z">
        <w:r w:rsidR="00AE1928">
          <w:rPr>
            <w:noProof/>
            <w:lang w:val="en-GB" w:eastAsia="en-GB"/>
          </w:rPr>
          <w:t xml:space="preserve"> to instruct the ChairServer to orientate </w:t>
        </w:r>
      </w:ins>
      <w:ins w:id="965" w:author="Fierce PC" w:date="2017-04-02T22:50:00Z">
        <w:r w:rsidR="00193A06">
          <w:rPr>
            <w:noProof/>
            <w:lang w:val="en-GB" w:eastAsia="en-GB"/>
          </w:rPr>
          <w:t>in various positions</w:t>
        </w:r>
      </w:ins>
      <w:ins w:id="966" w:author="Fierce PC" w:date="2017-04-01T20:43:00Z">
        <w:r w:rsidR="00C72365">
          <w:rPr>
            <w:noProof/>
            <w:lang w:val="en-GB" w:eastAsia="en-GB"/>
          </w:rPr>
          <w:t xml:space="preserve"> </w:t>
        </w:r>
      </w:ins>
    </w:p>
    <w:p w:rsidR="00AE1928" w:rsidRDefault="007355E0" w:rsidP="00AE1928">
      <w:pPr>
        <w:spacing w:line="259" w:lineRule="auto"/>
        <w:rPr>
          <w:ins w:id="967" w:author="Fierce PC" w:date="2017-04-02T22:43:00Z"/>
          <w:noProof/>
          <w:lang w:val="en-GB" w:eastAsia="en-GB"/>
        </w:rPr>
      </w:pPr>
      <w:ins w:id="968" w:author="Fierce PC" w:date="2017-04-01T20:42:00Z">
        <w:r>
          <w:rPr>
            <w:noProof/>
            <w:lang w:val="en-GB" w:eastAsia="en-GB"/>
          </w:rPr>
          <w:t>Week 21:</w:t>
        </w:r>
        <w:r>
          <w:rPr>
            <w:noProof/>
            <w:lang w:val="en-GB" w:eastAsia="en-GB"/>
          </w:rPr>
          <w:tab/>
        </w:r>
      </w:ins>
      <w:ins w:id="969" w:author="Fierce PC" w:date="2017-04-02T22:43:00Z">
        <w:r w:rsidR="00AE1928">
          <w:rPr>
            <w:noProof/>
            <w:lang w:val="en-GB" w:eastAsia="en-GB"/>
          </w:rPr>
          <w:t>Tests are run on the Middlesex 6DOF chair and readings are saved in a chosen format.  Data is analyzed and information is relayed to Mohamed for</w:t>
        </w:r>
      </w:ins>
      <w:ins w:id="970" w:author="Fierce PC" w:date="2017-04-02T22:56:00Z">
        <w:r w:rsidR="006E4BAB">
          <w:rPr>
            <w:noProof/>
            <w:lang w:val="en-GB" w:eastAsia="en-GB"/>
          </w:rPr>
          <w:t xml:space="preserve"> Test Specification</w:t>
        </w:r>
      </w:ins>
      <w:ins w:id="971" w:author="Fierce PC" w:date="2017-04-02T22:43:00Z">
        <w:r w:rsidR="00AE1928">
          <w:rPr>
            <w:noProof/>
            <w:lang w:val="en-GB" w:eastAsia="en-GB"/>
          </w:rPr>
          <w:t xml:space="preserve"> documentation. </w:t>
        </w:r>
      </w:ins>
    </w:p>
    <w:p w:rsidR="00AE1928" w:rsidRDefault="00F01062">
      <w:pPr>
        <w:spacing w:line="259" w:lineRule="auto"/>
        <w:rPr>
          <w:ins w:id="972" w:author="Fierce PC" w:date="2017-04-02T22:43:00Z"/>
          <w:noProof/>
          <w:lang w:val="en-GB" w:eastAsia="en-GB"/>
        </w:rPr>
      </w:pPr>
      <w:ins w:id="973" w:author="Fierce PC" w:date="2017-04-01T20:44:00Z">
        <w:r>
          <w:rPr>
            <w:noProof/>
            <w:lang w:val="en-GB" w:eastAsia="en-GB"/>
          </w:rPr>
          <w:t>Week 22:</w:t>
        </w:r>
      </w:ins>
      <w:ins w:id="974" w:author="Fierce PC" w:date="2017-04-02T22:38:00Z">
        <w:r w:rsidR="009668B1">
          <w:rPr>
            <w:noProof/>
            <w:lang w:val="en-GB" w:eastAsia="en-GB"/>
          </w:rPr>
          <w:tab/>
        </w:r>
      </w:ins>
      <w:ins w:id="975" w:author="Fierce PC" w:date="2017-04-02T22:43:00Z">
        <w:r w:rsidR="00AE1928">
          <w:rPr>
            <w:noProof/>
            <w:lang w:val="en-GB" w:eastAsia="en-GB"/>
          </w:rPr>
          <w:t xml:space="preserve">Documentations are further updated and relayed to supervisor for feedback </w:t>
        </w:r>
      </w:ins>
    </w:p>
    <w:p w:rsidR="00AE1928" w:rsidRDefault="00AE1928">
      <w:pPr>
        <w:spacing w:line="259" w:lineRule="auto"/>
        <w:rPr>
          <w:ins w:id="976" w:author="Fierce PC" w:date="2017-04-02T22:44:00Z"/>
          <w:noProof/>
          <w:lang w:val="en-GB" w:eastAsia="en-GB"/>
        </w:rPr>
      </w:pPr>
      <w:ins w:id="977" w:author="Fierce PC" w:date="2017-04-02T22:43:00Z">
        <w:r>
          <w:rPr>
            <w:noProof/>
            <w:lang w:val="en-GB" w:eastAsia="en-GB"/>
          </w:rPr>
          <w:t>Week 23:</w:t>
        </w:r>
        <w:r>
          <w:rPr>
            <w:noProof/>
            <w:lang w:val="en-GB" w:eastAsia="en-GB"/>
          </w:rPr>
          <w:tab/>
        </w:r>
      </w:ins>
      <w:ins w:id="978" w:author="Fierce PC" w:date="2017-04-02T22:44:00Z">
        <w:r>
          <w:rPr>
            <w:noProof/>
            <w:lang w:val="en-GB" w:eastAsia="en-GB"/>
          </w:rPr>
          <w:t>Feedback from supervisor on project and goals to date</w:t>
        </w:r>
      </w:ins>
    </w:p>
    <w:p w:rsidR="00AE1928" w:rsidRDefault="00AE1928" w:rsidP="00065F88">
      <w:pPr>
        <w:spacing w:line="259" w:lineRule="auto"/>
        <w:rPr>
          <w:ins w:id="979" w:author="Fierce PC" w:date="2017-04-02T22:43:00Z"/>
          <w:noProof/>
          <w:lang w:val="en-GB" w:eastAsia="en-GB"/>
        </w:rPr>
      </w:pPr>
      <w:ins w:id="980" w:author="Fierce PC" w:date="2017-04-02T22:44:00Z">
        <w:r>
          <w:rPr>
            <w:noProof/>
            <w:lang w:val="en-GB" w:eastAsia="en-GB"/>
          </w:rPr>
          <w:t>Week 24:</w:t>
        </w:r>
        <w:r>
          <w:rPr>
            <w:noProof/>
            <w:lang w:val="en-GB" w:eastAsia="en-GB"/>
          </w:rPr>
          <w:tab/>
          <w:t>Presentation slides are prepared a</w:t>
        </w:r>
      </w:ins>
      <w:ins w:id="981" w:author="Fierce PC" w:date="2017-04-02T22:45:00Z">
        <w:r>
          <w:rPr>
            <w:noProof/>
            <w:lang w:val="en-GB" w:eastAsia="en-GB"/>
          </w:rPr>
          <w:t>nd a</w:t>
        </w:r>
      </w:ins>
      <w:ins w:id="982" w:author="Fierce PC" w:date="2017-04-02T22:51:00Z">
        <w:r w:rsidR="00DB428E">
          <w:rPr>
            <w:noProof/>
            <w:lang w:val="en-GB" w:eastAsia="en-GB"/>
          </w:rPr>
          <w:t xml:space="preserve"> </w:t>
        </w:r>
      </w:ins>
      <w:r w:rsidR="00DB428E">
        <w:rPr>
          <w:noProof/>
          <w:lang w:val="en-GB" w:eastAsia="en-GB"/>
        </w:rPr>
        <w:t>preliminary</w:t>
      </w:r>
      <w:r>
        <w:rPr>
          <w:noProof/>
          <w:lang w:val="en-GB" w:eastAsia="en-GB"/>
        </w:rPr>
        <w:t xml:space="preserve"> </w:t>
      </w:r>
      <w:ins w:id="983" w:author="Fierce PC" w:date="2017-04-02T22:45:00Z">
        <w:r>
          <w:rPr>
            <w:noProof/>
            <w:lang w:val="en-GB" w:eastAsia="en-GB"/>
          </w:rPr>
          <w:t xml:space="preserve">test demonstration of the Middlesex chair is </w:t>
        </w:r>
      </w:ins>
      <w:ins w:id="984" w:author="Fierce PC" w:date="2017-04-02T22:51:00Z">
        <w:r w:rsidR="00DB428E">
          <w:rPr>
            <w:noProof/>
            <w:lang w:val="en-GB" w:eastAsia="en-GB"/>
          </w:rPr>
          <w:t>conducted</w:t>
        </w:r>
        <w:r w:rsidR="00065F88">
          <w:rPr>
            <w:noProof/>
            <w:lang w:val="en-GB" w:eastAsia="en-GB"/>
          </w:rPr>
          <w:t xml:space="preserve"> for rehearsal use</w:t>
        </w:r>
      </w:ins>
      <w:ins w:id="985" w:author="Fierce PC" w:date="2017-04-02T22:44:00Z">
        <w:r>
          <w:rPr>
            <w:noProof/>
            <w:lang w:val="en-GB" w:eastAsia="en-GB"/>
          </w:rPr>
          <w:tab/>
        </w:r>
      </w:ins>
    </w:p>
    <w:p w:rsidR="00AE1928" w:rsidRDefault="00AE1928">
      <w:pPr>
        <w:spacing w:line="259" w:lineRule="auto"/>
        <w:rPr>
          <w:ins w:id="986" w:author="Fierce PC" w:date="2017-04-02T22:43:00Z"/>
          <w:noProof/>
          <w:lang w:val="en-GB" w:eastAsia="en-GB"/>
        </w:rPr>
      </w:pPr>
    </w:p>
    <w:p w:rsidR="00F01062" w:rsidRDefault="00F01062">
      <w:pPr>
        <w:spacing w:line="259" w:lineRule="auto"/>
        <w:rPr>
          <w:ins w:id="987" w:author="Fierce PC" w:date="2017-04-01T20:29:00Z"/>
          <w:noProof/>
          <w:lang w:val="en-GB" w:eastAsia="en-GB"/>
        </w:rPr>
      </w:pPr>
      <w:ins w:id="988" w:author="Fierce PC" w:date="2017-04-01T20:44:00Z">
        <w:r>
          <w:rPr>
            <w:noProof/>
            <w:lang w:val="en-GB" w:eastAsia="en-GB"/>
          </w:rPr>
          <w:tab/>
        </w:r>
      </w:ins>
    </w:p>
    <w:p w:rsidR="00CB5BDD" w:rsidRDefault="00CB5BDD">
      <w:pPr>
        <w:spacing w:line="259" w:lineRule="auto"/>
        <w:rPr>
          <w:noProof/>
          <w:lang w:val="en-GB" w:eastAsia="en-GB"/>
        </w:rPr>
      </w:pPr>
      <w:del w:id="989" w:author="Fierce PC" w:date="2017-04-01T17:48:00Z">
        <w:r w:rsidDel="00653C9A">
          <w:rPr>
            <w:noProof/>
            <w:lang w:val="en-GB" w:eastAsia="en-GB"/>
          </w:rPr>
          <w:tab/>
        </w:r>
      </w:del>
    </w:p>
    <w:p w:rsidR="00AE1928" w:rsidRDefault="00AE1928">
      <w:pPr>
        <w:spacing w:line="259" w:lineRule="auto"/>
        <w:rPr>
          <w:ins w:id="990" w:author="Fierce PC" w:date="2017-04-02T22:42:00Z"/>
          <w:noProof/>
          <w:lang w:val="en-GB" w:eastAsia="en-GB"/>
        </w:rPr>
      </w:pPr>
    </w:p>
    <w:p w:rsidR="00F01062" w:rsidRDefault="00F01062">
      <w:pPr>
        <w:spacing w:line="259" w:lineRule="auto"/>
        <w:rPr>
          <w:ins w:id="991" w:author="Fierce PC" w:date="2017-04-01T20:45:00Z"/>
          <w:rFonts w:asciiTheme="majorHAnsi" w:eastAsiaTheme="majorEastAsia" w:hAnsiTheme="majorHAnsi" w:cstheme="majorBidi"/>
          <w:noProof/>
          <w:color w:val="2E74B5" w:themeColor="accent1" w:themeShade="BF"/>
          <w:sz w:val="32"/>
          <w:szCs w:val="32"/>
          <w:lang w:val="en-GB" w:eastAsia="en-GB"/>
        </w:rPr>
      </w:pPr>
      <w:ins w:id="992" w:author="Fierce PC" w:date="2017-04-01T20:45:00Z">
        <w:r>
          <w:rPr>
            <w:noProof/>
            <w:lang w:val="en-GB" w:eastAsia="en-GB"/>
          </w:rPr>
          <w:br w:type="page"/>
        </w:r>
      </w:ins>
    </w:p>
    <w:p w:rsidR="00194AA7" w:rsidDel="004C7E67" w:rsidRDefault="00194AA7">
      <w:pPr>
        <w:spacing w:line="259" w:lineRule="auto"/>
        <w:rPr>
          <w:del w:id="993" w:author="Fierce PC" w:date="2017-04-01T20:43:00Z"/>
          <w:rFonts w:asciiTheme="majorHAnsi" w:eastAsiaTheme="majorEastAsia" w:hAnsiTheme="majorHAnsi" w:cstheme="majorBidi"/>
          <w:noProof/>
          <w:color w:val="2E74B5" w:themeColor="accent1" w:themeShade="BF"/>
          <w:sz w:val="32"/>
          <w:szCs w:val="32"/>
          <w:lang w:val="en-GB" w:eastAsia="en-GB"/>
        </w:rPr>
      </w:pPr>
    </w:p>
    <w:p w:rsidR="000B56EB" w:rsidRDefault="00644FE0" w:rsidP="00644FE0">
      <w:pPr>
        <w:pStyle w:val="Heading1"/>
        <w:rPr>
          <w:noProof/>
          <w:lang w:val="en-GB" w:eastAsia="en-GB"/>
        </w:rPr>
      </w:pPr>
      <w:bookmarkStart w:id="994" w:name="_Toc479177485"/>
      <w:r w:rsidRPr="00644FE0">
        <w:rPr>
          <w:noProof/>
          <w:lang w:val="en-GB" w:eastAsia="en-GB"/>
        </w:rPr>
        <w:t>Tasks that need to happen for Technical Specification implementation</w:t>
      </w:r>
      <w:bookmarkEnd w:id="994"/>
    </w:p>
    <w:p w:rsidR="00D85F90" w:rsidRDefault="00D85F90" w:rsidP="00D85F90">
      <w:pPr>
        <w:ind w:firstLine="360"/>
        <w:rPr>
          <w:rFonts w:asciiTheme="majorHAnsi" w:eastAsiaTheme="majorEastAsia" w:hAnsiTheme="majorHAnsi" w:cstheme="majorBidi"/>
          <w:noProof/>
          <w:color w:val="2E74B5" w:themeColor="accent1" w:themeShade="BF"/>
          <w:sz w:val="32"/>
          <w:szCs w:val="32"/>
          <w:lang w:val="en-GB" w:eastAsia="en-GB"/>
        </w:rPr>
      </w:pPr>
    </w:p>
    <w:p w:rsidR="000B56EB" w:rsidRDefault="000B56EB" w:rsidP="00D85F90">
      <w:pPr>
        <w:ind w:firstLine="360"/>
      </w:pPr>
      <w:r>
        <w:t>The tasks that need to happen for Technical Specification implementation are:</w:t>
      </w:r>
    </w:p>
    <w:p w:rsidR="000B56EB" w:rsidRDefault="000B56EB" w:rsidP="000B56EB"/>
    <w:p w:rsidR="000B56EB" w:rsidRDefault="00A11076" w:rsidP="000B56EB">
      <w:pPr>
        <w:pStyle w:val="ListParagraph"/>
        <w:numPr>
          <w:ilvl w:val="0"/>
          <w:numId w:val="7"/>
        </w:numPr>
      </w:pPr>
      <w:r>
        <w:t>Establish</w:t>
      </w:r>
      <w:r w:rsidR="00037178">
        <w:t>ing</w:t>
      </w:r>
      <w:r w:rsidR="000B56EB">
        <w:t xml:space="preserve"> communications between the Arduino </w:t>
      </w:r>
      <w:proofErr w:type="spellStart"/>
      <w:r w:rsidR="000B56EB">
        <w:t>Megaboards</w:t>
      </w:r>
      <w:proofErr w:type="spellEnd"/>
      <w:r w:rsidR="000B56EB">
        <w:t xml:space="preserve"> (Slave devices) </w:t>
      </w:r>
      <w:r w:rsidR="00037178">
        <w:t>and making</w:t>
      </w:r>
      <w:r>
        <w:t xml:space="preserve"> sure they send data to the Arduino R101</w:t>
      </w:r>
    </w:p>
    <w:p w:rsidR="007E364D" w:rsidRDefault="000B56EB" w:rsidP="007E364D">
      <w:pPr>
        <w:pStyle w:val="ListParagraph"/>
        <w:numPr>
          <w:ilvl w:val="0"/>
          <w:numId w:val="7"/>
        </w:numPr>
      </w:pPr>
      <w:r>
        <w:t>The creation of error detection mechanisms and error correction handling</w:t>
      </w:r>
    </w:p>
    <w:p w:rsidR="00F751BB" w:rsidRDefault="00F751BB" w:rsidP="000B56EB">
      <w:pPr>
        <w:pStyle w:val="ListParagraph"/>
        <w:numPr>
          <w:ilvl w:val="0"/>
          <w:numId w:val="7"/>
        </w:numPr>
      </w:pPr>
      <w:r>
        <w:t xml:space="preserve">Testing debug functionality </w:t>
      </w:r>
    </w:p>
    <w:p w:rsidR="007E364D" w:rsidRDefault="007E364D" w:rsidP="000B56EB">
      <w:pPr>
        <w:pStyle w:val="ListParagraph"/>
        <w:numPr>
          <w:ilvl w:val="0"/>
          <w:numId w:val="7"/>
        </w:numPr>
      </w:pPr>
      <w:r>
        <w:t xml:space="preserve">Understanding sonar technology for the sensors, via their response time and </w:t>
      </w:r>
      <w:r w:rsidR="00D70570">
        <w:t>behavior ( since the sonar sensors emit sound waves)</w:t>
      </w:r>
    </w:p>
    <w:p w:rsidR="006D7D95" w:rsidRDefault="006D7D95" w:rsidP="000B56EB">
      <w:pPr>
        <w:pStyle w:val="ListParagraph"/>
        <w:numPr>
          <w:ilvl w:val="0"/>
          <w:numId w:val="7"/>
        </w:numPr>
      </w:pPr>
      <w:r>
        <w:t>Test benching and experiment on sensor readings, whether there is interference or not</w:t>
      </w:r>
    </w:p>
    <w:p w:rsidR="00D85F90" w:rsidRDefault="00D85F90" w:rsidP="00A11076">
      <w:pPr>
        <w:pStyle w:val="ListParagraph"/>
        <w:numPr>
          <w:ilvl w:val="0"/>
          <w:numId w:val="7"/>
        </w:numPr>
      </w:pPr>
      <w:r>
        <w:t>Learn</w:t>
      </w:r>
      <w:r w:rsidR="00037178">
        <w:t>ing</w:t>
      </w:r>
      <w:r>
        <w:t xml:space="preserve"> Python and C coding for implementation</w:t>
      </w:r>
      <w:r w:rsidR="00A11076">
        <w:t xml:space="preserve"> - </w:t>
      </w:r>
      <w:r w:rsidR="00A11076" w:rsidRPr="00A11076">
        <w:rPr>
          <w:b/>
        </w:rPr>
        <w:t>Python coding is used for the modules and C coding is used for both sensors and microcontrollers</w:t>
      </w:r>
    </w:p>
    <w:p w:rsidR="008859F0" w:rsidRDefault="00D85F90" w:rsidP="000B56EB">
      <w:pPr>
        <w:pStyle w:val="ListParagraph"/>
        <w:numPr>
          <w:ilvl w:val="0"/>
          <w:numId w:val="7"/>
        </w:numPr>
      </w:pPr>
      <w:r>
        <w:t>Establishing s</w:t>
      </w:r>
      <w:r w:rsidR="00AB4DE9">
        <w:t>ensors and microcontrollers communication with the computer system</w:t>
      </w:r>
    </w:p>
    <w:p w:rsidR="00AB4DE9" w:rsidRDefault="00AB4DE9" w:rsidP="000B56EB">
      <w:pPr>
        <w:pStyle w:val="ListParagraph"/>
        <w:numPr>
          <w:ilvl w:val="0"/>
          <w:numId w:val="7"/>
        </w:numPr>
      </w:pPr>
      <w:r>
        <w:t xml:space="preserve">Obtaining weights for the use of chair calibration </w:t>
      </w:r>
      <w:r w:rsidR="00FE6AE9">
        <w:t xml:space="preserve">(each Client is of different body mass – For experimental use only) </w:t>
      </w:r>
    </w:p>
    <w:p w:rsidR="00D85F90" w:rsidRDefault="00A11076" w:rsidP="000B56EB">
      <w:pPr>
        <w:pStyle w:val="ListParagraph"/>
        <w:numPr>
          <w:ilvl w:val="0"/>
          <w:numId w:val="7"/>
        </w:numPr>
      </w:pPr>
      <w:r>
        <w:t>Obtaining sensor readings</w:t>
      </w:r>
    </w:p>
    <w:p w:rsidR="00A11076" w:rsidRDefault="00037178" w:rsidP="000B56EB">
      <w:pPr>
        <w:pStyle w:val="ListParagraph"/>
        <w:numPr>
          <w:ilvl w:val="0"/>
          <w:numId w:val="7"/>
        </w:numPr>
      </w:pPr>
      <w:r>
        <w:t>To conduct r</w:t>
      </w:r>
      <w:r w:rsidR="00A11076">
        <w:t>esearch into i2c protocol for boards communication</w:t>
      </w:r>
    </w:p>
    <w:p w:rsidR="00E20E33" w:rsidRDefault="00E20E33" w:rsidP="000B56EB">
      <w:pPr>
        <w:pStyle w:val="ListParagraph"/>
        <w:numPr>
          <w:ilvl w:val="0"/>
          <w:numId w:val="7"/>
        </w:numPr>
      </w:pPr>
      <w:r>
        <w:t>Establishing Middleware communication with the chair</w:t>
      </w:r>
    </w:p>
    <w:p w:rsidR="00FB4B82" w:rsidRDefault="007A1289" w:rsidP="00FB4B82">
      <w:pPr>
        <w:pStyle w:val="ListParagraph"/>
        <w:numPr>
          <w:ilvl w:val="0"/>
          <w:numId w:val="7"/>
        </w:numPr>
        <w:rPr>
          <w:ins w:id="995" w:author="Fierce PC" w:date="2017-04-03T01:53:00Z"/>
        </w:rPr>
      </w:pPr>
      <w:r>
        <w:t>Configuring</w:t>
      </w:r>
      <w:r w:rsidR="005151D9">
        <w:t xml:space="preserve"> TCP port for system communication with the chair</w:t>
      </w:r>
    </w:p>
    <w:p w:rsidR="0032079A" w:rsidRDefault="0032079A" w:rsidP="00FB4B82">
      <w:pPr>
        <w:pStyle w:val="ListParagraph"/>
        <w:numPr>
          <w:ilvl w:val="0"/>
          <w:numId w:val="7"/>
        </w:numPr>
      </w:pPr>
      <w:ins w:id="996" w:author="Fierce PC" w:date="2017-04-03T01:53:00Z">
        <w:r>
          <w:t>Monitor module is receiving re</w:t>
        </w:r>
      </w:ins>
      <w:ins w:id="997" w:author="Fierce PC" w:date="2017-04-03T01:54:00Z">
        <w:r>
          <w:t>quests from the Middleware module</w:t>
        </w:r>
      </w:ins>
    </w:p>
    <w:p w:rsidR="00F751BB" w:rsidRDefault="00F751BB" w:rsidP="00F751BB">
      <w:pPr>
        <w:pStyle w:val="ListParagraph"/>
      </w:pPr>
    </w:p>
    <w:p w:rsidR="00E20E33" w:rsidRDefault="00E20E33" w:rsidP="00E20E33">
      <w:pPr>
        <w:pStyle w:val="Heading1"/>
      </w:pPr>
      <w:bookmarkStart w:id="998" w:name="_Toc479177486"/>
      <w:r>
        <w:t>What presently</w:t>
      </w:r>
      <w:ins w:id="999" w:author="Fierce PC" w:date="2017-04-03T17:35:00Z">
        <w:r w:rsidR="006348B4">
          <w:t xml:space="preserve"> has</w:t>
        </w:r>
      </w:ins>
      <w:r>
        <w:t xml:space="preserve"> been done?</w:t>
      </w:r>
      <w:bookmarkEnd w:id="998"/>
    </w:p>
    <w:p w:rsidR="0045561C" w:rsidDel="00B25547" w:rsidRDefault="0045561C" w:rsidP="0045561C">
      <w:pPr>
        <w:rPr>
          <w:del w:id="1000" w:author="Fierce PC" w:date="2017-04-02T23:00:00Z"/>
        </w:rPr>
      </w:pPr>
    </w:p>
    <w:p w:rsidR="00A5675F" w:rsidRDefault="001835DC" w:rsidP="0045561C">
      <w:pPr>
        <w:rPr>
          <w:ins w:id="1001" w:author="Fierce PC" w:date="2017-04-03T02:33:00Z"/>
        </w:rPr>
      </w:pPr>
      <w:r>
        <w:t>The communication</w:t>
      </w:r>
      <w:r w:rsidR="004927A2">
        <w:t xml:space="preserve"> between </w:t>
      </w:r>
      <w:r>
        <w:t>the Slave devices (</w:t>
      </w:r>
      <w:proofErr w:type="spellStart"/>
      <w:r>
        <w:t>Megaboards</w:t>
      </w:r>
      <w:proofErr w:type="spellEnd"/>
      <w:r>
        <w:t>) and the R101 has been established. The</w:t>
      </w:r>
      <w:del w:id="1002" w:author="Fierce PC" w:date="2017-04-03T02:31:00Z">
        <w:r w:rsidDel="00AA2343">
          <w:delText>re</w:delText>
        </w:r>
      </w:del>
      <w:r>
        <w:t xml:space="preserve"> slave boards send dummy data, but the readings keep fluctuating and the readings are occurring </w:t>
      </w:r>
      <w:r w:rsidR="005C20DA">
        <w:t>at a very fast rate.</w:t>
      </w:r>
      <w:r w:rsidR="00EB5D00">
        <w:t xml:space="preserve"> </w:t>
      </w:r>
    </w:p>
    <w:p w:rsidR="000633DE" w:rsidRDefault="000633DE" w:rsidP="0045561C">
      <w:pPr>
        <w:rPr>
          <w:ins w:id="1003" w:author="Fierce PC" w:date="2017-04-03T02:33:00Z"/>
        </w:rPr>
      </w:pPr>
    </w:p>
    <w:p w:rsidR="000633DE" w:rsidRDefault="000633DE">
      <w:pPr>
        <w:pStyle w:val="Heading1"/>
        <w:rPr>
          <w:ins w:id="1004" w:author="Fierce PC" w:date="2017-04-03T02:33:00Z"/>
        </w:rPr>
        <w:pPrChange w:id="1005" w:author="Fierce PC" w:date="2017-04-03T02:33:00Z">
          <w:pPr/>
        </w:pPrChange>
      </w:pPr>
      <w:bookmarkStart w:id="1006" w:name="_Toc479177487"/>
      <w:ins w:id="1007" w:author="Fierce PC" w:date="2017-04-03T02:33:00Z">
        <w:r>
          <w:t>What needs to be done?</w:t>
        </w:r>
        <w:bookmarkEnd w:id="1006"/>
      </w:ins>
    </w:p>
    <w:p w:rsidR="000633DE" w:rsidRPr="000633DE" w:rsidRDefault="000633DE">
      <w:ins w:id="1008" w:author="Fierce PC" w:date="2017-04-03T02:33:00Z">
        <w:r>
          <w:t xml:space="preserve">The TCP port has to be configured from the Middleware side and establish communication with the </w:t>
        </w:r>
        <w:proofErr w:type="spellStart"/>
        <w:r>
          <w:t>ChairServer</w:t>
        </w:r>
        <w:proofErr w:type="spellEnd"/>
        <w:r>
          <w:t xml:space="preserve">. </w:t>
        </w:r>
      </w:ins>
      <w:ins w:id="1009" w:author="Fierce PC" w:date="2017-04-03T02:34:00Z">
        <w:r w:rsidR="00806129">
          <w:t xml:space="preserve">The </w:t>
        </w:r>
      </w:ins>
      <w:ins w:id="1010" w:author="Fierce PC" w:date="2017-04-03T02:35:00Z">
        <w:r w:rsidR="00806129">
          <w:t xml:space="preserve">Watcher/Monitor module has to receive requests from the Middleware and report the error data in the form of an XML Spreadsheet. </w:t>
        </w:r>
      </w:ins>
      <w:ins w:id="1011" w:author="Fierce PC" w:date="2017-04-03T02:45:00Z">
        <w:r w:rsidR="008A7D38">
          <w:t xml:space="preserve">The 6DOF Middlesex Chair has to be analyzed and the physical nature of the chair has to be comprehended. This involves understanding the influence of actuators and its influence on the chair collectively. </w:t>
        </w:r>
      </w:ins>
    </w:p>
    <w:p w:rsidR="005B5575" w:rsidRDefault="005B5575" w:rsidP="0045561C"/>
    <w:p w:rsidR="003E51B8" w:rsidRPr="0045561C" w:rsidRDefault="003E51B8" w:rsidP="0045561C"/>
    <w:p w:rsidR="00E20E33" w:rsidRDefault="00E20E33" w:rsidP="00E20E33"/>
    <w:p w:rsidR="00E20E33" w:rsidRPr="00E20E33" w:rsidRDefault="00E20E33" w:rsidP="00E20E33"/>
    <w:p w:rsidR="00644FE0" w:rsidRPr="00644FE0" w:rsidRDefault="00644FE0" w:rsidP="00FB4B82">
      <w:r w:rsidRPr="00644FE0">
        <w:br w:type="page"/>
      </w:r>
    </w:p>
    <w:p w:rsidR="00474DC5" w:rsidRPr="00644FE0" w:rsidRDefault="00474DC5" w:rsidP="00644FE0">
      <w:pPr>
        <w:pStyle w:val="Heading1"/>
        <w:rPr>
          <w:sz w:val="28"/>
          <w:szCs w:val="28"/>
          <w:u w:val="single"/>
        </w:rPr>
      </w:pPr>
      <w:bookmarkStart w:id="1012" w:name="_Toc479177488"/>
      <w:r w:rsidRPr="00644FE0">
        <w:rPr>
          <w:sz w:val="28"/>
          <w:szCs w:val="28"/>
          <w:u w:val="single"/>
        </w:rPr>
        <w:lastRenderedPageBreak/>
        <w:t>Conclusion:</w:t>
      </w:r>
      <w:bookmarkEnd w:id="820"/>
      <w:bookmarkEnd w:id="1012"/>
    </w:p>
    <w:p w:rsidR="00E21E97" w:rsidRDefault="00474DC5" w:rsidP="00474DC5">
      <w:pPr>
        <w:spacing w:after="120" w:line="257" w:lineRule="auto"/>
      </w:pPr>
      <w:r>
        <w:t>This docum</w:t>
      </w:r>
      <w:r w:rsidR="0021271F">
        <w:t xml:space="preserve">ent looks to encapsulate what tasks need to be addressed and what the realistic timelines. </w:t>
      </w:r>
    </w:p>
    <w:p w:rsidR="00474DC5" w:rsidRDefault="00474DC5" w:rsidP="00474DC5">
      <w:pPr>
        <w:spacing w:after="120" w:line="257" w:lineRule="auto"/>
      </w:pPr>
      <w:r>
        <w:t>It has already been mentioned that the programming for the 3 soft</w:t>
      </w:r>
      <w:r w:rsidR="00E21E97">
        <w:t>ware modules will be programmed</w:t>
      </w:r>
      <w:r>
        <w:t xml:space="preserve"> using Python scripting. The sensors will be programmed using C programming. The selected use of programming languages was chosen due to simpli</w:t>
      </w:r>
      <w:r w:rsidR="00364A9A">
        <w:t>city, past minor and contemporary experience.</w:t>
      </w:r>
    </w:p>
    <w:p w:rsidR="00474DC5" w:rsidRDefault="00474DC5" w:rsidP="00474DC5">
      <w:pPr>
        <w:spacing w:after="120" w:line="257" w:lineRule="auto"/>
        <w:rPr>
          <w:ins w:id="1013" w:author="Fierce PC" w:date="2017-04-03T02:46:00Z"/>
        </w:rPr>
      </w:pPr>
      <w:r>
        <w:t>However, it was important to address every key element explicitly and comprehensively, in order to harmoniously combine all components. The remainder of the project should unfold and progress naturally, without any hindrances or further difficulties.</w:t>
      </w:r>
    </w:p>
    <w:p w:rsidR="0035082E" w:rsidRPr="00052F1A" w:rsidRDefault="0035082E" w:rsidP="00474DC5">
      <w:pPr>
        <w:spacing w:after="120" w:line="257" w:lineRule="auto"/>
      </w:pPr>
      <w:ins w:id="1014" w:author="Fierce PC" w:date="2017-04-03T02:46:00Z">
        <w:r>
          <w:t xml:space="preserve">With a working and fully documented Functional Specification, this should </w:t>
        </w:r>
      </w:ins>
      <w:ins w:id="1015" w:author="Fierce PC" w:date="2017-04-03T02:47:00Z">
        <w:r>
          <w:t>act</w:t>
        </w:r>
      </w:ins>
      <w:ins w:id="1016" w:author="Fierce PC" w:date="2017-04-03T02:46:00Z">
        <w:r>
          <w:t xml:space="preserve"> as a </w:t>
        </w:r>
      </w:ins>
      <w:ins w:id="1017" w:author="Fierce PC" w:date="2017-04-03T02:47:00Z">
        <w:r>
          <w:t>guidance</w:t>
        </w:r>
      </w:ins>
      <w:ins w:id="1018" w:author="Fierce PC" w:date="2017-04-03T02:46:00Z">
        <w:r>
          <w:t xml:space="preserve">, in building the system </w:t>
        </w:r>
      </w:ins>
      <w:ins w:id="1019" w:author="Fierce PC" w:date="2017-04-03T02:47:00Z">
        <w:r>
          <w:t>incrementally</w:t>
        </w:r>
      </w:ins>
      <w:ins w:id="1020" w:author="Fierce PC" w:date="2017-04-03T02:46:00Z">
        <w:r>
          <w:t xml:space="preserve"> and in a systematic manner. </w:t>
        </w:r>
      </w:ins>
    </w:p>
    <w:p w:rsidR="00E6478C" w:rsidRDefault="00E6478C"/>
    <w:sectPr w:rsidR="00E6478C" w:rsidSect="0032079A">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97F" w:rsidRDefault="00E5297F">
      <w:pPr>
        <w:spacing w:after="0" w:line="240" w:lineRule="auto"/>
      </w:pPr>
      <w:r>
        <w:separator/>
      </w:r>
    </w:p>
  </w:endnote>
  <w:endnote w:type="continuationSeparator" w:id="0">
    <w:p w:rsidR="00E5297F" w:rsidRDefault="00E52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539449"/>
      <w:docPartObj>
        <w:docPartGallery w:val="Page Numbers (Bottom of Page)"/>
        <w:docPartUnique/>
      </w:docPartObj>
    </w:sdtPr>
    <w:sdtEndPr>
      <w:rPr>
        <w:noProof/>
      </w:rPr>
    </w:sdtEndPr>
    <w:sdtContent>
      <w:p w:rsidR="00AD38EB" w:rsidRDefault="00AD38EB">
        <w:pPr>
          <w:pStyle w:val="Footer"/>
          <w:jc w:val="center"/>
        </w:pPr>
        <w:r>
          <w:fldChar w:fldCharType="begin"/>
        </w:r>
        <w:r>
          <w:instrText xml:space="preserve"> PAGE   \* MERGEFORMAT </w:instrText>
        </w:r>
        <w:r>
          <w:fldChar w:fldCharType="separate"/>
        </w:r>
        <w:r w:rsidR="009A1CAD">
          <w:rPr>
            <w:noProof/>
          </w:rPr>
          <w:t>11</w:t>
        </w:r>
        <w:r>
          <w:rPr>
            <w:noProof/>
          </w:rPr>
          <w:fldChar w:fldCharType="end"/>
        </w:r>
      </w:p>
    </w:sdtContent>
  </w:sdt>
  <w:p w:rsidR="00AD38EB" w:rsidRDefault="00AD3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97F" w:rsidRDefault="00E5297F">
      <w:pPr>
        <w:spacing w:after="0" w:line="240" w:lineRule="auto"/>
      </w:pPr>
      <w:r>
        <w:separator/>
      </w:r>
    </w:p>
  </w:footnote>
  <w:footnote w:type="continuationSeparator" w:id="0">
    <w:p w:rsidR="00E5297F" w:rsidRDefault="00E52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B66E2"/>
    <w:multiLevelType w:val="hybridMultilevel"/>
    <w:tmpl w:val="8C34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D61A7"/>
    <w:multiLevelType w:val="hybridMultilevel"/>
    <w:tmpl w:val="1A0A6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42F61"/>
    <w:multiLevelType w:val="hybridMultilevel"/>
    <w:tmpl w:val="C6C6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B7CB8"/>
    <w:multiLevelType w:val="hybridMultilevel"/>
    <w:tmpl w:val="DF1E2D0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034E03"/>
    <w:multiLevelType w:val="hybridMultilevel"/>
    <w:tmpl w:val="FB0483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B822E9"/>
    <w:multiLevelType w:val="hybridMultilevel"/>
    <w:tmpl w:val="D5D61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CC4F54"/>
    <w:multiLevelType w:val="hybridMultilevel"/>
    <w:tmpl w:val="1CAC71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3D4692"/>
    <w:multiLevelType w:val="hybridMultilevel"/>
    <w:tmpl w:val="2248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B2460"/>
    <w:multiLevelType w:val="hybridMultilevel"/>
    <w:tmpl w:val="562A0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EF18CA"/>
    <w:multiLevelType w:val="hybridMultilevel"/>
    <w:tmpl w:val="761441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822023"/>
    <w:multiLevelType w:val="hybridMultilevel"/>
    <w:tmpl w:val="A3822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25704C"/>
    <w:multiLevelType w:val="hybridMultilevel"/>
    <w:tmpl w:val="AED82F20"/>
    <w:lvl w:ilvl="0" w:tplc="0809000B">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7F290E76"/>
    <w:multiLevelType w:val="hybridMultilevel"/>
    <w:tmpl w:val="EE421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8"/>
  </w:num>
  <w:num w:numId="6">
    <w:abstractNumId w:val="11"/>
  </w:num>
  <w:num w:numId="7">
    <w:abstractNumId w:val="3"/>
  </w:num>
  <w:num w:numId="8">
    <w:abstractNumId w:val="0"/>
  </w:num>
  <w:num w:numId="9">
    <w:abstractNumId w:val="10"/>
  </w:num>
  <w:num w:numId="10">
    <w:abstractNumId w:val="12"/>
  </w:num>
  <w:num w:numId="11">
    <w:abstractNumId w:val="4"/>
  </w:num>
  <w:num w:numId="12">
    <w:abstractNumId w:val="6"/>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ierce PC">
    <w15:presenceInfo w15:providerId="None" w15:userId="Fierce 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C5"/>
    <w:rsid w:val="00004463"/>
    <w:rsid w:val="00037178"/>
    <w:rsid w:val="000429D0"/>
    <w:rsid w:val="00052E3F"/>
    <w:rsid w:val="000633DE"/>
    <w:rsid w:val="00065F88"/>
    <w:rsid w:val="00096C4D"/>
    <w:rsid w:val="000A246A"/>
    <w:rsid w:val="000A317B"/>
    <w:rsid w:val="000B56EB"/>
    <w:rsid w:val="000D5EB6"/>
    <w:rsid w:val="00110388"/>
    <w:rsid w:val="00157684"/>
    <w:rsid w:val="00170849"/>
    <w:rsid w:val="001835DC"/>
    <w:rsid w:val="00193A06"/>
    <w:rsid w:val="00194AA7"/>
    <w:rsid w:val="001A2222"/>
    <w:rsid w:val="001A2D2C"/>
    <w:rsid w:val="001A5A70"/>
    <w:rsid w:val="001A6CF6"/>
    <w:rsid w:val="0021271F"/>
    <w:rsid w:val="00240C70"/>
    <w:rsid w:val="002514E1"/>
    <w:rsid w:val="00265D35"/>
    <w:rsid w:val="00270060"/>
    <w:rsid w:val="00272535"/>
    <w:rsid w:val="00272FB7"/>
    <w:rsid w:val="002853B7"/>
    <w:rsid w:val="002903BF"/>
    <w:rsid w:val="00293184"/>
    <w:rsid w:val="002A3569"/>
    <w:rsid w:val="002F4D91"/>
    <w:rsid w:val="00312CF9"/>
    <w:rsid w:val="0032079A"/>
    <w:rsid w:val="0035082E"/>
    <w:rsid w:val="00364A9A"/>
    <w:rsid w:val="00367500"/>
    <w:rsid w:val="00372BDE"/>
    <w:rsid w:val="00374C79"/>
    <w:rsid w:val="0038483F"/>
    <w:rsid w:val="00384E4C"/>
    <w:rsid w:val="003B486D"/>
    <w:rsid w:val="003E1B90"/>
    <w:rsid w:val="003E51B8"/>
    <w:rsid w:val="003E602A"/>
    <w:rsid w:val="00425F3C"/>
    <w:rsid w:val="00434470"/>
    <w:rsid w:val="00435C6A"/>
    <w:rsid w:val="0045561C"/>
    <w:rsid w:val="0046417A"/>
    <w:rsid w:val="00470EBE"/>
    <w:rsid w:val="00474DC5"/>
    <w:rsid w:val="00490C50"/>
    <w:rsid w:val="004927A2"/>
    <w:rsid w:val="004A13BD"/>
    <w:rsid w:val="004C7E67"/>
    <w:rsid w:val="004F2B9C"/>
    <w:rsid w:val="005151D9"/>
    <w:rsid w:val="00522CB3"/>
    <w:rsid w:val="00540064"/>
    <w:rsid w:val="005473FD"/>
    <w:rsid w:val="00554033"/>
    <w:rsid w:val="00554BDB"/>
    <w:rsid w:val="0056723A"/>
    <w:rsid w:val="00571203"/>
    <w:rsid w:val="00582082"/>
    <w:rsid w:val="00592265"/>
    <w:rsid w:val="0059619B"/>
    <w:rsid w:val="00597103"/>
    <w:rsid w:val="005B5575"/>
    <w:rsid w:val="005C1905"/>
    <w:rsid w:val="005C20DA"/>
    <w:rsid w:val="005D1AB7"/>
    <w:rsid w:val="005D4ABA"/>
    <w:rsid w:val="00611739"/>
    <w:rsid w:val="00615588"/>
    <w:rsid w:val="00616375"/>
    <w:rsid w:val="006348B4"/>
    <w:rsid w:val="00636FB1"/>
    <w:rsid w:val="00644FE0"/>
    <w:rsid w:val="00647158"/>
    <w:rsid w:val="00653C9A"/>
    <w:rsid w:val="006617A5"/>
    <w:rsid w:val="00664C84"/>
    <w:rsid w:val="006968D5"/>
    <w:rsid w:val="006A44AD"/>
    <w:rsid w:val="006C5286"/>
    <w:rsid w:val="006D7D95"/>
    <w:rsid w:val="006E4BAB"/>
    <w:rsid w:val="00716EA5"/>
    <w:rsid w:val="00733B47"/>
    <w:rsid w:val="007355E0"/>
    <w:rsid w:val="00737544"/>
    <w:rsid w:val="007411B2"/>
    <w:rsid w:val="00751F52"/>
    <w:rsid w:val="007641F1"/>
    <w:rsid w:val="007841C5"/>
    <w:rsid w:val="0079650E"/>
    <w:rsid w:val="007A1289"/>
    <w:rsid w:val="007A7E5E"/>
    <w:rsid w:val="007C09B6"/>
    <w:rsid w:val="007C2DED"/>
    <w:rsid w:val="007D01A3"/>
    <w:rsid w:val="007E364D"/>
    <w:rsid w:val="007E74AD"/>
    <w:rsid w:val="007F0390"/>
    <w:rsid w:val="00806129"/>
    <w:rsid w:val="00811C3B"/>
    <w:rsid w:val="008341C9"/>
    <w:rsid w:val="00863272"/>
    <w:rsid w:val="00865D96"/>
    <w:rsid w:val="008762F8"/>
    <w:rsid w:val="008859C2"/>
    <w:rsid w:val="008859F0"/>
    <w:rsid w:val="008A090C"/>
    <w:rsid w:val="008A7D38"/>
    <w:rsid w:val="008C2FD7"/>
    <w:rsid w:val="00925CB0"/>
    <w:rsid w:val="00930ADD"/>
    <w:rsid w:val="00931382"/>
    <w:rsid w:val="00932A9E"/>
    <w:rsid w:val="009668B1"/>
    <w:rsid w:val="00986A0C"/>
    <w:rsid w:val="009A1CAD"/>
    <w:rsid w:val="009B43CE"/>
    <w:rsid w:val="009B6E84"/>
    <w:rsid w:val="009C40DC"/>
    <w:rsid w:val="009D416F"/>
    <w:rsid w:val="00A02620"/>
    <w:rsid w:val="00A05253"/>
    <w:rsid w:val="00A11076"/>
    <w:rsid w:val="00A228EF"/>
    <w:rsid w:val="00A2492A"/>
    <w:rsid w:val="00A5675F"/>
    <w:rsid w:val="00A735AD"/>
    <w:rsid w:val="00AA2343"/>
    <w:rsid w:val="00AA2AD2"/>
    <w:rsid w:val="00AA3154"/>
    <w:rsid w:val="00AB4DE9"/>
    <w:rsid w:val="00AC1374"/>
    <w:rsid w:val="00AD38EB"/>
    <w:rsid w:val="00AE1928"/>
    <w:rsid w:val="00AF6AEB"/>
    <w:rsid w:val="00B03316"/>
    <w:rsid w:val="00B25547"/>
    <w:rsid w:val="00B279C4"/>
    <w:rsid w:val="00B30648"/>
    <w:rsid w:val="00B65241"/>
    <w:rsid w:val="00B922AF"/>
    <w:rsid w:val="00B9754B"/>
    <w:rsid w:val="00BB05F9"/>
    <w:rsid w:val="00BC442F"/>
    <w:rsid w:val="00BF2938"/>
    <w:rsid w:val="00C20A24"/>
    <w:rsid w:val="00C40EE3"/>
    <w:rsid w:val="00C41E6C"/>
    <w:rsid w:val="00C521BA"/>
    <w:rsid w:val="00C6229C"/>
    <w:rsid w:val="00C72365"/>
    <w:rsid w:val="00C77FA7"/>
    <w:rsid w:val="00C862C8"/>
    <w:rsid w:val="00CB36DA"/>
    <w:rsid w:val="00CB5BDD"/>
    <w:rsid w:val="00CD5649"/>
    <w:rsid w:val="00CD5E31"/>
    <w:rsid w:val="00CE1807"/>
    <w:rsid w:val="00CE3615"/>
    <w:rsid w:val="00CF5A9F"/>
    <w:rsid w:val="00D03FBF"/>
    <w:rsid w:val="00D14788"/>
    <w:rsid w:val="00D3422B"/>
    <w:rsid w:val="00D66174"/>
    <w:rsid w:val="00D70570"/>
    <w:rsid w:val="00D765C9"/>
    <w:rsid w:val="00D85F90"/>
    <w:rsid w:val="00D91268"/>
    <w:rsid w:val="00DA0EB5"/>
    <w:rsid w:val="00DB1695"/>
    <w:rsid w:val="00DB428E"/>
    <w:rsid w:val="00DC289D"/>
    <w:rsid w:val="00DC3487"/>
    <w:rsid w:val="00E20E33"/>
    <w:rsid w:val="00E21E97"/>
    <w:rsid w:val="00E22801"/>
    <w:rsid w:val="00E37274"/>
    <w:rsid w:val="00E40EF8"/>
    <w:rsid w:val="00E448B3"/>
    <w:rsid w:val="00E46DCE"/>
    <w:rsid w:val="00E5297F"/>
    <w:rsid w:val="00E645F8"/>
    <w:rsid w:val="00E6478C"/>
    <w:rsid w:val="00E65786"/>
    <w:rsid w:val="00E966C7"/>
    <w:rsid w:val="00E96C7D"/>
    <w:rsid w:val="00EB0212"/>
    <w:rsid w:val="00EB5D00"/>
    <w:rsid w:val="00ED3213"/>
    <w:rsid w:val="00EF5E43"/>
    <w:rsid w:val="00EF7875"/>
    <w:rsid w:val="00EF7F12"/>
    <w:rsid w:val="00F01062"/>
    <w:rsid w:val="00F25FAD"/>
    <w:rsid w:val="00F46720"/>
    <w:rsid w:val="00F751BB"/>
    <w:rsid w:val="00F86AE8"/>
    <w:rsid w:val="00FB4B82"/>
    <w:rsid w:val="00FC101A"/>
    <w:rsid w:val="00FC346B"/>
    <w:rsid w:val="00FE6AE9"/>
    <w:rsid w:val="00FF171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B6AF7-16F9-4A28-A59E-8CA89A5E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4DC5"/>
    <w:pPr>
      <w:spacing w:line="256" w:lineRule="auto"/>
    </w:pPr>
    <w:rPr>
      <w:lang w:val="en-US"/>
    </w:rPr>
  </w:style>
  <w:style w:type="paragraph" w:styleId="Heading1">
    <w:name w:val="heading 1"/>
    <w:basedOn w:val="Normal"/>
    <w:next w:val="Normal"/>
    <w:link w:val="Heading1Char"/>
    <w:uiPriority w:val="9"/>
    <w:qFormat/>
    <w:rsid w:val="00474D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4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DC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74DC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474DC5"/>
    <w:pPr>
      <w:ind w:left="720"/>
      <w:contextualSpacing/>
    </w:pPr>
  </w:style>
  <w:style w:type="paragraph" w:styleId="Footer">
    <w:name w:val="footer"/>
    <w:basedOn w:val="Normal"/>
    <w:link w:val="FooterChar"/>
    <w:uiPriority w:val="99"/>
    <w:unhideWhenUsed/>
    <w:rsid w:val="00474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DC5"/>
    <w:rPr>
      <w:lang w:val="en-US"/>
    </w:rPr>
  </w:style>
  <w:style w:type="paragraph" w:styleId="TOCHeading">
    <w:name w:val="TOC Heading"/>
    <w:basedOn w:val="Heading1"/>
    <w:next w:val="Normal"/>
    <w:uiPriority w:val="39"/>
    <w:unhideWhenUsed/>
    <w:qFormat/>
    <w:rsid w:val="00986A0C"/>
    <w:pPr>
      <w:spacing w:line="259" w:lineRule="auto"/>
      <w:outlineLvl w:val="9"/>
    </w:pPr>
  </w:style>
  <w:style w:type="paragraph" w:styleId="TOC1">
    <w:name w:val="toc 1"/>
    <w:basedOn w:val="Normal"/>
    <w:next w:val="Normal"/>
    <w:autoRedefine/>
    <w:uiPriority w:val="39"/>
    <w:unhideWhenUsed/>
    <w:rsid w:val="00986A0C"/>
    <w:pPr>
      <w:spacing w:after="100"/>
    </w:pPr>
  </w:style>
  <w:style w:type="paragraph" w:styleId="TOC2">
    <w:name w:val="toc 2"/>
    <w:basedOn w:val="Normal"/>
    <w:next w:val="Normal"/>
    <w:autoRedefine/>
    <w:uiPriority w:val="39"/>
    <w:unhideWhenUsed/>
    <w:rsid w:val="00CD5649"/>
    <w:pPr>
      <w:tabs>
        <w:tab w:val="right" w:leader="dot" w:pos="9016"/>
      </w:tabs>
      <w:spacing w:after="100"/>
      <w:ind w:left="220"/>
    </w:pPr>
  </w:style>
  <w:style w:type="character" w:styleId="Hyperlink">
    <w:name w:val="Hyperlink"/>
    <w:basedOn w:val="DefaultParagraphFont"/>
    <w:uiPriority w:val="99"/>
    <w:unhideWhenUsed/>
    <w:rsid w:val="00986A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4D76E-412D-4ED0-BF4C-6EDDD500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2178</TotalTime>
  <Pages>12</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Fierce PC</cp:lastModifiedBy>
  <cp:revision>144</cp:revision>
  <dcterms:created xsi:type="dcterms:W3CDTF">2017-03-18T14:48:00Z</dcterms:created>
  <dcterms:modified xsi:type="dcterms:W3CDTF">2017-04-05T21:18:00Z</dcterms:modified>
</cp:coreProperties>
</file>